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73207" w14:textId="77777777" w:rsidR="00DC568A" w:rsidRDefault="00DC568A"/>
    <w:p w14:paraId="6722F270" w14:textId="77777777" w:rsidR="00C57D6D" w:rsidRDefault="00C57D6D" w:rsidP="00C57D6D">
      <w:r>
        <w:t>Git commands :</w:t>
      </w:r>
    </w:p>
    <w:p w14:paraId="42BBB117" w14:textId="77777777" w:rsidR="00C57D6D" w:rsidRDefault="00C57D6D" w:rsidP="00C57D6D">
      <w:pPr>
        <w:pStyle w:val="ListParagraph"/>
        <w:numPr>
          <w:ilvl w:val="0"/>
          <w:numId w:val="1"/>
        </w:numPr>
      </w:pPr>
      <w:r>
        <w:t xml:space="preserve">git config --global </w:t>
      </w:r>
      <w:proofErr w:type="spellStart"/>
      <w:r>
        <w:t>user.email</w:t>
      </w:r>
      <w:proofErr w:type="spellEnd"/>
      <w:r>
        <w:t xml:space="preserve"> "khushi.lalwani19@gmail.com"</w:t>
      </w:r>
    </w:p>
    <w:p w14:paraId="3585A99B" w14:textId="6BB6066E" w:rsidR="00C57D6D" w:rsidRDefault="00C57D6D" w:rsidP="00C57D6D"/>
    <w:p w14:paraId="4121879F" w14:textId="77777777" w:rsidR="00C57D6D" w:rsidRDefault="00C57D6D" w:rsidP="00C57D6D"/>
    <w:p w14:paraId="63C86883" w14:textId="77777777" w:rsidR="00C57D6D" w:rsidRDefault="00C57D6D" w:rsidP="00C57D6D">
      <w:pPr>
        <w:pStyle w:val="ListParagraph"/>
        <w:numPr>
          <w:ilvl w:val="0"/>
          <w:numId w:val="1"/>
        </w:numPr>
      </w:pPr>
      <w:r>
        <w:t>git config --global user.name "khushi-</w:t>
      </w:r>
      <w:proofErr w:type="spellStart"/>
      <w:r>
        <w:t>lal</w:t>
      </w:r>
      <w:proofErr w:type="spellEnd"/>
      <w:r>
        <w:t>"</w:t>
      </w:r>
    </w:p>
    <w:p w14:paraId="1A5E5531" w14:textId="5D539CDF" w:rsidR="00C57D6D" w:rsidRDefault="00C57D6D" w:rsidP="00C57D6D">
      <w:proofErr w:type="spellStart"/>
      <w:r>
        <w:t>mkdir</w:t>
      </w:r>
      <w:proofErr w:type="spellEnd"/>
      <w:r>
        <w:t xml:space="preserve">  name</w:t>
      </w:r>
    </w:p>
    <w:p w14:paraId="2FF6E5FC" w14:textId="77777777" w:rsidR="00C57D6D" w:rsidRDefault="00C57D6D" w:rsidP="00C57D6D">
      <w:pPr>
        <w:pStyle w:val="ListParagraph"/>
        <w:numPr>
          <w:ilvl w:val="0"/>
          <w:numId w:val="1"/>
        </w:numPr>
      </w:pPr>
      <w:r>
        <w:t>git config --list (listing)</w:t>
      </w:r>
    </w:p>
    <w:p w14:paraId="2DE1BC54" w14:textId="77777777" w:rsidR="00C57D6D" w:rsidRDefault="00C57D6D" w:rsidP="00C57D6D">
      <w:pPr>
        <w:pStyle w:val="ListParagraph"/>
        <w:numPr>
          <w:ilvl w:val="0"/>
          <w:numId w:val="1"/>
        </w:numPr>
      </w:pPr>
      <w:r>
        <w:t>&gt;git log (history)</w:t>
      </w:r>
    </w:p>
    <w:p w14:paraId="4802BCCE" w14:textId="77777777" w:rsidR="00C57D6D" w:rsidRDefault="00C57D6D" w:rsidP="00C57D6D">
      <w:pPr>
        <w:pStyle w:val="ListParagraph"/>
        <w:numPr>
          <w:ilvl w:val="0"/>
          <w:numId w:val="1"/>
        </w:numPr>
      </w:pPr>
      <w:r>
        <w:t xml:space="preserve">git status </w:t>
      </w:r>
    </w:p>
    <w:p w14:paraId="2C11FFF5" w14:textId="77777777" w:rsidR="00C57D6D" w:rsidRDefault="00C57D6D" w:rsidP="00C57D6D">
      <w:pPr>
        <w:pStyle w:val="ListParagraph"/>
        <w:numPr>
          <w:ilvl w:val="0"/>
          <w:numId w:val="1"/>
        </w:numPr>
      </w:pPr>
      <w:r>
        <w:t>git clone (</w:t>
      </w:r>
      <w:proofErr w:type="spellStart"/>
      <w:r>
        <w:t>url</w:t>
      </w:r>
      <w:proofErr w:type="spellEnd"/>
      <w:r>
        <w:t xml:space="preserve">) </w:t>
      </w:r>
    </w:p>
    <w:p w14:paraId="49951AAB" w14:textId="77777777" w:rsidR="00C57D6D" w:rsidRDefault="00C57D6D" w:rsidP="00C57D6D">
      <w:pPr>
        <w:pStyle w:val="ListParagraph"/>
        <w:numPr>
          <w:ilvl w:val="0"/>
          <w:numId w:val="1"/>
        </w:numPr>
      </w:pPr>
      <w:r>
        <w:t xml:space="preserve">git add (name) or . </w:t>
      </w:r>
    </w:p>
    <w:p w14:paraId="782CE297" w14:textId="6EF2EC2C" w:rsidR="00C57D6D" w:rsidRDefault="00C57D6D" w:rsidP="00C57D6D">
      <w:pPr>
        <w:pStyle w:val="ListParagraph"/>
        <w:numPr>
          <w:ilvl w:val="0"/>
          <w:numId w:val="1"/>
        </w:numPr>
      </w:pPr>
      <w:r>
        <w:t>git commit -m "(message)"</w:t>
      </w:r>
    </w:p>
    <w:p w14:paraId="785B347D" w14:textId="69E17D2B" w:rsidR="00C57D6D" w:rsidRDefault="00C57D6D" w:rsidP="00C57D6D">
      <w:pPr>
        <w:pStyle w:val="ListParagraph"/>
        <w:numPr>
          <w:ilvl w:val="0"/>
          <w:numId w:val="1"/>
        </w:numPr>
      </w:pPr>
      <w:r>
        <w:t xml:space="preserve">git commit -a -m “” </w:t>
      </w:r>
    </w:p>
    <w:p w14:paraId="0A8BD283" w14:textId="0532932C" w:rsidR="00C57D6D" w:rsidRDefault="00A15C72" w:rsidP="00C57D6D">
      <w:pPr>
        <w:pStyle w:val="ListParagraph"/>
        <w:numPr>
          <w:ilvl w:val="0"/>
          <w:numId w:val="1"/>
        </w:numPr>
      </w:pPr>
      <w:r>
        <w:t xml:space="preserve">git log --oneline –decorate </w:t>
      </w:r>
    </w:p>
    <w:p w14:paraId="6CFDBE34" w14:textId="77777777" w:rsidR="00C57D6D" w:rsidRDefault="00C57D6D" w:rsidP="00C57D6D">
      <w:pPr>
        <w:pStyle w:val="ListParagraph"/>
        <w:numPr>
          <w:ilvl w:val="0"/>
          <w:numId w:val="1"/>
        </w:numPr>
      </w:pPr>
      <w:r>
        <w:t>git push origin</w:t>
      </w:r>
    </w:p>
    <w:p w14:paraId="5D76BAC3" w14:textId="77777777" w:rsidR="00C57D6D" w:rsidRDefault="00C57D6D" w:rsidP="00C57D6D">
      <w:pPr>
        <w:pStyle w:val="ListParagraph"/>
        <w:numPr>
          <w:ilvl w:val="0"/>
          <w:numId w:val="1"/>
        </w:numPr>
      </w:pPr>
      <w:r>
        <w:t>git pull</w:t>
      </w:r>
    </w:p>
    <w:p w14:paraId="2EE7BE02" w14:textId="77777777" w:rsidR="00C57D6D" w:rsidRDefault="00C57D6D" w:rsidP="00C57D6D">
      <w:pPr>
        <w:pStyle w:val="ListParagraph"/>
        <w:numPr>
          <w:ilvl w:val="0"/>
          <w:numId w:val="1"/>
        </w:numPr>
      </w:pPr>
      <w:r>
        <w:t>git branch</w:t>
      </w:r>
    </w:p>
    <w:p w14:paraId="0B710D2D" w14:textId="77777777" w:rsidR="00C57D6D" w:rsidRDefault="00C57D6D" w:rsidP="00C57D6D">
      <w:pPr>
        <w:pStyle w:val="ListParagraph"/>
        <w:numPr>
          <w:ilvl w:val="0"/>
          <w:numId w:val="1"/>
        </w:numPr>
      </w:pPr>
      <w:r>
        <w:t>git branch (branch name)</w:t>
      </w:r>
    </w:p>
    <w:p w14:paraId="0B131E8A" w14:textId="0044A3EE" w:rsidR="00C57D6D" w:rsidRDefault="00C57D6D" w:rsidP="00C57D6D">
      <w:pPr>
        <w:pStyle w:val="ListParagraph"/>
        <w:numPr>
          <w:ilvl w:val="0"/>
          <w:numId w:val="1"/>
        </w:numPr>
      </w:pPr>
      <w:r>
        <w:t>git checkout (</w:t>
      </w:r>
      <w:proofErr w:type="spellStart"/>
      <w:r>
        <w:t>branchname</w:t>
      </w:r>
      <w:proofErr w:type="spellEnd"/>
      <w:r>
        <w:t>)</w:t>
      </w:r>
    </w:p>
    <w:p w14:paraId="645183A0" w14:textId="3CB80C64" w:rsidR="00A15C72" w:rsidRDefault="00A15C72" w:rsidP="00C57D6D">
      <w:pPr>
        <w:pStyle w:val="ListParagraph"/>
        <w:numPr>
          <w:ilvl w:val="0"/>
          <w:numId w:val="1"/>
        </w:numPr>
      </w:pPr>
      <w:r>
        <w:t xml:space="preserve">git merge (name) </w:t>
      </w:r>
    </w:p>
    <w:p w14:paraId="77874788" w14:textId="77777777" w:rsidR="00C57D6D" w:rsidRDefault="00C57D6D" w:rsidP="00C57D6D">
      <w:pPr>
        <w:pStyle w:val="ListParagraph"/>
        <w:numPr>
          <w:ilvl w:val="0"/>
          <w:numId w:val="1"/>
        </w:numPr>
      </w:pPr>
      <w:r>
        <w:t xml:space="preserve">git tag </w:t>
      </w:r>
    </w:p>
    <w:p w14:paraId="1BD01D7A" w14:textId="77777777" w:rsidR="00C57D6D" w:rsidRDefault="00C57D6D" w:rsidP="00C57D6D">
      <w:pPr>
        <w:pStyle w:val="ListParagraph"/>
        <w:numPr>
          <w:ilvl w:val="0"/>
          <w:numId w:val="1"/>
        </w:numPr>
      </w:pPr>
      <w:r>
        <w:t>git tag -a v0.1 -m ""</w:t>
      </w:r>
    </w:p>
    <w:p w14:paraId="1A07888C" w14:textId="77777777" w:rsidR="00C57D6D" w:rsidRDefault="00C57D6D" w:rsidP="00C57D6D">
      <w:pPr>
        <w:pStyle w:val="ListParagraph"/>
        <w:numPr>
          <w:ilvl w:val="0"/>
          <w:numId w:val="1"/>
        </w:numPr>
      </w:pPr>
      <w:r>
        <w:t xml:space="preserve">git show v0.1 </w:t>
      </w:r>
    </w:p>
    <w:p w14:paraId="58D9CC49" w14:textId="3E5CBAB3" w:rsidR="00C57D6D" w:rsidRDefault="00C57D6D" w:rsidP="00C57D6D">
      <w:pPr>
        <w:pStyle w:val="ListParagraph"/>
        <w:numPr>
          <w:ilvl w:val="0"/>
          <w:numId w:val="1"/>
        </w:numPr>
      </w:pPr>
      <w:r>
        <w:t>git tag -d v0.1 ( delete )</w:t>
      </w:r>
    </w:p>
    <w:p w14:paraId="06733A00" w14:textId="7BC037A2" w:rsidR="00C57D6D" w:rsidRDefault="00A15C72" w:rsidP="00C57D6D">
      <w:pPr>
        <w:pStyle w:val="ListParagraph"/>
        <w:numPr>
          <w:ilvl w:val="0"/>
          <w:numId w:val="1"/>
        </w:numPr>
      </w:pPr>
      <w:r>
        <w:t xml:space="preserve">cat .git /head ( to see the branch) </w:t>
      </w:r>
    </w:p>
    <w:p w14:paraId="182343DB" w14:textId="1EFC7581" w:rsidR="00A15C72" w:rsidRDefault="00A15C72" w:rsidP="00C57D6D">
      <w:pPr>
        <w:pStyle w:val="ListParagraph"/>
        <w:numPr>
          <w:ilvl w:val="0"/>
          <w:numId w:val="1"/>
        </w:numPr>
      </w:pPr>
      <w:r w:rsidRPr="00A15C72">
        <w:t>&gt;git branch -d trial2</w:t>
      </w:r>
      <w:r w:rsidR="00036516">
        <w:t>(deleting branch )</w:t>
      </w:r>
    </w:p>
    <w:p w14:paraId="1CECCE9F" w14:textId="785EAEF9" w:rsidR="00C02822" w:rsidRDefault="00C02822" w:rsidP="00C02822">
      <w:pPr>
        <w:pStyle w:val="ListParagraph"/>
        <w:numPr>
          <w:ilvl w:val="0"/>
          <w:numId w:val="1"/>
        </w:numPr>
      </w:pPr>
      <w:r>
        <w:t>&gt;git rebase dev</w:t>
      </w:r>
    </w:p>
    <w:p w14:paraId="636B7845" w14:textId="5483A5E5" w:rsidR="00C02822" w:rsidRDefault="00C02822" w:rsidP="00C02822">
      <w:pPr>
        <w:pStyle w:val="ListParagraph"/>
        <w:numPr>
          <w:ilvl w:val="0"/>
          <w:numId w:val="1"/>
        </w:numPr>
      </w:pPr>
      <w:r>
        <w:t xml:space="preserve">Git revert commit </w:t>
      </w:r>
    </w:p>
    <w:p w14:paraId="598034E8" w14:textId="1B4CC4E5" w:rsidR="00C02822" w:rsidRDefault="00C02822" w:rsidP="00C02822">
      <w:pPr>
        <w:pStyle w:val="ListParagraph"/>
        <w:numPr>
          <w:ilvl w:val="0"/>
          <w:numId w:val="1"/>
        </w:numPr>
      </w:pPr>
      <w:r>
        <w:t xml:space="preserve">Git diff ( to see the changes done ) </w:t>
      </w:r>
    </w:p>
    <w:p w14:paraId="6B2A354C" w14:textId="5941B956" w:rsidR="00A402FF" w:rsidRDefault="00A402FF" w:rsidP="00C02822">
      <w:pPr>
        <w:pStyle w:val="ListParagraph"/>
        <w:numPr>
          <w:ilvl w:val="0"/>
          <w:numId w:val="1"/>
        </w:numPr>
      </w:pPr>
      <w:proofErr w:type="spellStart"/>
      <w:r>
        <w:t>Ssh</w:t>
      </w:r>
      <w:proofErr w:type="spellEnd"/>
      <w:r>
        <w:t xml:space="preserve"> -keygen</w:t>
      </w:r>
    </w:p>
    <w:p w14:paraId="56348FEF" w14:textId="4C135691" w:rsidR="00C02822" w:rsidRDefault="00C02822" w:rsidP="00C02822">
      <w:pPr>
        <w:ind w:left="426"/>
      </w:pPr>
      <w:r>
        <w:t>(((((((Successfully rebased and updated refs/heads/master.</w:t>
      </w:r>
    </w:p>
    <w:p w14:paraId="757DAB73" w14:textId="0EB88BD9" w:rsidR="00DC568A" w:rsidRDefault="00DC568A">
      <w:r>
        <w:t xml:space="preserve">Global configuration </w:t>
      </w:r>
    </w:p>
    <w:p w14:paraId="4BB6784A" w14:textId="18B57170" w:rsidR="00587A4B" w:rsidRDefault="00DC568A">
      <w:r>
        <w:rPr>
          <w:noProof/>
        </w:rPr>
        <w:drawing>
          <wp:inline distT="0" distB="0" distL="0" distR="0" wp14:anchorId="63C0602A" wp14:editId="4072AA16">
            <wp:extent cx="5731510" cy="16478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47825"/>
                    </a:xfrm>
                    <a:prstGeom prst="rect">
                      <a:avLst/>
                    </a:prstGeom>
                  </pic:spPr>
                </pic:pic>
              </a:graphicData>
            </a:graphic>
          </wp:inline>
        </w:drawing>
      </w:r>
    </w:p>
    <w:p w14:paraId="03CD8533" w14:textId="7E7B9FC9" w:rsidR="00DC568A" w:rsidRDefault="00DC568A"/>
    <w:p w14:paraId="67ADCCF1" w14:textId="0A921FB6" w:rsidR="00DC568A" w:rsidRDefault="00DC568A">
      <w:r>
        <w:t xml:space="preserve">Creating repository and </w:t>
      </w:r>
      <w:proofErr w:type="spellStart"/>
      <w:r>
        <w:t>tehn</w:t>
      </w:r>
      <w:proofErr w:type="spellEnd"/>
      <w:r>
        <w:t xml:space="preserve"> new file </w:t>
      </w:r>
    </w:p>
    <w:p w14:paraId="62B06887" w14:textId="77777777" w:rsidR="00F3539F" w:rsidRDefault="00F3539F">
      <w:pPr>
        <w:rPr>
          <w:noProof/>
          <w:sz w:val="52"/>
          <w:szCs w:val="52"/>
        </w:rPr>
      </w:pPr>
    </w:p>
    <w:p w14:paraId="324C0691" w14:textId="77777777" w:rsidR="00F3539F" w:rsidRDefault="00F3539F">
      <w:pPr>
        <w:rPr>
          <w:noProof/>
          <w:sz w:val="52"/>
          <w:szCs w:val="52"/>
        </w:rPr>
      </w:pPr>
    </w:p>
    <w:p w14:paraId="6A3A68C5" w14:textId="29A4AA64" w:rsidR="00DC568A" w:rsidRDefault="00DC568A">
      <w:r w:rsidRPr="00F3539F">
        <w:rPr>
          <w:noProof/>
          <w:sz w:val="52"/>
          <w:szCs w:val="52"/>
        </w:rPr>
        <w:drawing>
          <wp:inline distT="0" distB="0" distL="0" distR="0" wp14:anchorId="149436DF" wp14:editId="24D03B5A">
            <wp:extent cx="5731510" cy="33686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68675"/>
                    </a:xfrm>
                    <a:prstGeom prst="rect">
                      <a:avLst/>
                    </a:prstGeom>
                  </pic:spPr>
                </pic:pic>
              </a:graphicData>
            </a:graphic>
          </wp:inline>
        </w:drawing>
      </w:r>
    </w:p>
    <w:p w14:paraId="2D297D45" w14:textId="064B53A7" w:rsidR="00F3539F" w:rsidRDefault="00F3539F"/>
    <w:p w14:paraId="12D4D156" w14:textId="096F9568" w:rsidR="00F3539F" w:rsidRDefault="00F3539F"/>
    <w:p w14:paraId="18C35CFF" w14:textId="273EFF26" w:rsidR="00F3539F" w:rsidRDefault="00F3539F" w:rsidP="00F3539F">
      <w:pPr>
        <w:jc w:val="center"/>
        <w:rPr>
          <w:b/>
          <w:bCs/>
          <w:sz w:val="72"/>
          <w:szCs w:val="72"/>
        </w:rPr>
      </w:pPr>
      <w:r w:rsidRPr="00F3539F">
        <w:rPr>
          <w:b/>
          <w:bCs/>
          <w:sz w:val="72"/>
          <w:szCs w:val="72"/>
        </w:rPr>
        <w:t>Git</w:t>
      </w:r>
    </w:p>
    <w:p w14:paraId="36CF231B" w14:textId="635CBB24" w:rsidR="00DD0637" w:rsidRDefault="003007FB" w:rsidP="003007FB">
      <w:pPr>
        <w:jc w:val="both"/>
        <w:rPr>
          <w:del w:id="0" w:author="Khushi" w:date="2021-06-16T18:52:00Z"/>
        </w:rPr>
      </w:pPr>
      <w:r>
        <w:t xml:space="preserve">First open instance and connect </w:t>
      </w:r>
    </w:p>
    <w:p w14:paraId="77843C60" w14:textId="270D2916" w:rsidR="003007FB" w:rsidRDefault="003007FB" w:rsidP="003007FB">
      <w:pPr>
        <w:jc w:val="both"/>
      </w:pPr>
    </w:p>
    <w:p w14:paraId="733D60F5" w14:textId="77777777" w:rsidR="003007FB" w:rsidRDefault="003007FB" w:rsidP="003007FB">
      <w:pPr>
        <w:pStyle w:val="ListParagraph"/>
        <w:numPr>
          <w:ilvl w:val="0"/>
          <w:numId w:val="3"/>
        </w:numPr>
      </w:pPr>
      <w:r>
        <w:t xml:space="preserve">Connect putty open </w:t>
      </w:r>
      <w:proofErr w:type="spellStart"/>
      <w:r>
        <w:t>ssh</w:t>
      </w:r>
      <w:proofErr w:type="spellEnd"/>
      <w:r>
        <w:t xml:space="preserve"> &gt; auth</w:t>
      </w:r>
    </w:p>
    <w:p w14:paraId="68403021" w14:textId="77777777" w:rsidR="003007FB" w:rsidRDefault="003007FB" w:rsidP="003007FB">
      <w:pPr>
        <w:pStyle w:val="ListParagraph"/>
        <w:numPr>
          <w:ilvl w:val="0"/>
          <w:numId w:val="3"/>
        </w:numPr>
      </w:pPr>
      <w:proofErr w:type="spellStart"/>
      <w:r>
        <w:t>Sudo</w:t>
      </w:r>
      <w:proofErr w:type="spellEnd"/>
      <w:r>
        <w:t xml:space="preserve"> </w:t>
      </w:r>
      <w:proofErr w:type="spellStart"/>
      <w:r>
        <w:t>su</w:t>
      </w:r>
      <w:proofErr w:type="spellEnd"/>
      <w:r>
        <w:t xml:space="preserve"> – to enter into super user </w:t>
      </w:r>
    </w:p>
    <w:p w14:paraId="33F12481" w14:textId="77777777" w:rsidR="003007FB" w:rsidRDefault="003007FB" w:rsidP="003007FB">
      <w:pPr>
        <w:pStyle w:val="ListParagraph"/>
        <w:numPr>
          <w:ilvl w:val="0"/>
          <w:numId w:val="3"/>
        </w:numPr>
      </w:pPr>
      <w:r>
        <w:t xml:space="preserve">Yum update -y   : to update </w:t>
      </w:r>
    </w:p>
    <w:p w14:paraId="582B394C" w14:textId="77777777" w:rsidR="003007FB" w:rsidRDefault="003007FB" w:rsidP="003007FB">
      <w:pPr>
        <w:pStyle w:val="ListParagraph"/>
        <w:numPr>
          <w:ilvl w:val="0"/>
          <w:numId w:val="3"/>
        </w:numPr>
      </w:pPr>
      <w:r>
        <w:t xml:space="preserve">Yum install git  -y : to install git </w:t>
      </w:r>
    </w:p>
    <w:p w14:paraId="576C97B6" w14:textId="77777777" w:rsidR="003007FB" w:rsidRDefault="003007FB" w:rsidP="003007FB">
      <w:pPr>
        <w:pStyle w:val="ListParagraph"/>
        <w:numPr>
          <w:ilvl w:val="0"/>
          <w:numId w:val="3"/>
        </w:numPr>
      </w:pPr>
      <w:r>
        <w:t xml:space="preserve">Which git  : to find installed properly </w:t>
      </w:r>
    </w:p>
    <w:p w14:paraId="3EEDEE5C" w14:textId="009E2B69" w:rsidR="003007FB" w:rsidRDefault="003007FB" w:rsidP="003007FB">
      <w:pPr>
        <w:pStyle w:val="ListParagraph"/>
        <w:numPr>
          <w:ilvl w:val="0"/>
          <w:numId w:val="3"/>
        </w:numPr>
      </w:pPr>
      <w:r w:rsidRPr="003007FB">
        <w:t xml:space="preserve">git </w:t>
      </w:r>
      <w:r>
        <w:t>–</w:t>
      </w:r>
      <w:r w:rsidRPr="003007FB">
        <w:t>version</w:t>
      </w:r>
      <w:r>
        <w:t xml:space="preserve">  : to find the version  </w:t>
      </w:r>
    </w:p>
    <w:p w14:paraId="3825DBC8" w14:textId="6325FEB8" w:rsidR="008B1E6D" w:rsidRDefault="008B1E6D" w:rsidP="003007FB">
      <w:pPr>
        <w:pStyle w:val="ListParagraph"/>
        <w:numPr>
          <w:ilvl w:val="0"/>
          <w:numId w:val="3"/>
        </w:numPr>
        <w:rPr>
          <w:ins w:id="1" w:author="Khushi" w:date="2021-06-16T18:52:00Z"/>
        </w:rPr>
      </w:pPr>
      <w:ins w:id="2" w:author="Khushi" w:date="2021-06-16T18:52:00Z">
        <w:r>
          <w:t>to set global user and email  ( global configure)</w:t>
        </w:r>
        <w:r w:rsidRPr="008B1E6D">
          <w:t xml:space="preserve"> </w:t>
        </w:r>
        <w:r>
          <w:t xml:space="preserve"> : needed to know what you commit and do changes as reference always set id and user name </w:t>
        </w:r>
      </w:ins>
    </w:p>
    <w:p w14:paraId="2D50DC16" w14:textId="10E23766" w:rsidR="008B1E6D" w:rsidRDefault="008B1E6D" w:rsidP="008B1E6D">
      <w:pPr>
        <w:rPr>
          <w:ins w:id="3" w:author="Khushi" w:date="2021-06-16T18:52:00Z"/>
        </w:rPr>
      </w:pPr>
      <w:ins w:id="4" w:author="Khushi" w:date="2021-06-16T18:52:00Z">
        <w:r w:rsidRPr="008B1E6D">
          <w:t>git config --global user.name "khushi"</w:t>
        </w:r>
      </w:ins>
    </w:p>
    <w:p w14:paraId="5173F3A2" w14:textId="3AEF7104" w:rsidR="008B1E6D" w:rsidRDefault="008B1E6D" w:rsidP="008B1E6D">
      <w:pPr>
        <w:rPr>
          <w:ins w:id="5" w:author="Khushi" w:date="2021-06-16T18:52:00Z"/>
        </w:rPr>
      </w:pPr>
      <w:ins w:id="6" w:author="Khushi" w:date="2021-06-16T18:52:00Z">
        <w:r w:rsidRPr="008B1E6D">
          <w:t xml:space="preserve">git config --global </w:t>
        </w:r>
        <w:proofErr w:type="spellStart"/>
        <w:r w:rsidRPr="008B1E6D">
          <w:t>user.email</w:t>
        </w:r>
        <w:proofErr w:type="spellEnd"/>
        <w:r w:rsidRPr="008B1E6D">
          <w:t xml:space="preserve"> </w:t>
        </w:r>
      </w:ins>
      <w:r w:rsidR="001544AE">
        <w:t xml:space="preserve"> “ </w:t>
      </w:r>
      <w:r w:rsidR="001544AE">
        <w:fldChar w:fldCharType="begin"/>
      </w:r>
      <w:r w:rsidR="001544AE">
        <w:instrText xml:space="preserve"> HYPERLINK "mailto:</w:instrText>
      </w:r>
      <w:ins w:id="7" w:author="Khushi" w:date="2021-06-16T18:52:00Z">
        <w:r w:rsidR="001544AE" w:rsidRPr="001544AE">
          <w:instrText>khushi.lalwani19@gmail.com</w:instrText>
        </w:r>
      </w:ins>
      <w:r w:rsidR="001544AE">
        <w:instrText xml:space="preserve">" </w:instrText>
      </w:r>
      <w:r w:rsidR="001544AE">
        <w:fldChar w:fldCharType="separate"/>
      </w:r>
      <w:ins w:id="8" w:author="Khushi" w:date="2021-06-16T18:52:00Z">
        <w:r w:rsidR="001544AE" w:rsidRPr="00A92D7E">
          <w:rPr>
            <w:rStyle w:val="Hyperlink"/>
          </w:rPr>
          <w:t>khushi.lalwani19@gmail.com</w:t>
        </w:r>
      </w:ins>
      <w:r w:rsidR="001544AE">
        <w:fldChar w:fldCharType="end"/>
      </w:r>
      <w:r w:rsidR="001544AE">
        <w:t>”</w:t>
      </w:r>
    </w:p>
    <w:p w14:paraId="7B911E91" w14:textId="70AC953C" w:rsidR="008B1E6D" w:rsidRDefault="008B1E6D" w:rsidP="008B1E6D">
      <w:pPr>
        <w:pStyle w:val="ListParagraph"/>
        <w:numPr>
          <w:ilvl w:val="0"/>
          <w:numId w:val="4"/>
        </w:numPr>
        <w:rPr>
          <w:ins w:id="9" w:author="Khushi" w:date="2021-06-16T18:52:00Z"/>
        </w:rPr>
      </w:pPr>
      <w:ins w:id="10" w:author="Khushi" w:date="2021-06-16T18:52:00Z">
        <w:r>
          <w:lastRenderedPageBreak/>
          <w:t xml:space="preserve">to verify or check : </w:t>
        </w:r>
        <w:r w:rsidRPr="008B1E6D">
          <w:t xml:space="preserve">git config </w:t>
        </w:r>
        <w:r w:rsidR="0060160F">
          <w:t>–</w:t>
        </w:r>
        <w:r w:rsidRPr="008B1E6D">
          <w:t>list</w:t>
        </w:r>
      </w:ins>
    </w:p>
    <w:p w14:paraId="3F8AB65A" w14:textId="7EEEBA58" w:rsidR="0060160F" w:rsidRDefault="0060160F" w:rsidP="0060160F">
      <w:pPr>
        <w:rPr>
          <w:ins w:id="11" w:author="Khushi" w:date="2021-06-16T18:52:00Z"/>
        </w:rPr>
      </w:pPr>
      <w:ins w:id="12" w:author="Khushi" w:date="2021-06-16T18:52:00Z">
        <w:r>
          <w:t xml:space="preserve">creating off shore and onshore id or instances then create central git by logging in git hub account </w:t>
        </w:r>
      </w:ins>
    </w:p>
    <w:p w14:paraId="276FAF11" w14:textId="2E4A18F2" w:rsidR="0060160F" w:rsidRDefault="00673169" w:rsidP="0060160F">
      <w:pPr>
        <w:pStyle w:val="ListParagraph"/>
        <w:numPr>
          <w:ilvl w:val="0"/>
          <w:numId w:val="4"/>
        </w:numPr>
        <w:rPr>
          <w:ins w:id="13" w:author="Khushi" w:date="2021-06-16T18:52:00Z"/>
        </w:rPr>
      </w:pPr>
      <w:ins w:id="14" w:author="Khushi" w:date="2021-06-16T18:52:00Z">
        <w:r>
          <w:fldChar w:fldCharType="begin"/>
        </w:r>
        <w:r>
          <w:instrText xml:space="preserve"> HYPERLINK "https://github.com/login" </w:instrText>
        </w:r>
        <w:r>
          <w:fldChar w:fldCharType="separate"/>
        </w:r>
        <w:r w:rsidR="0060160F" w:rsidRPr="004E27D7">
          <w:rPr>
            <w:rStyle w:val="Hyperlink"/>
          </w:rPr>
          <w:t>https://github.com/login</w:t>
        </w:r>
        <w:r>
          <w:rPr>
            <w:rStyle w:val="Hyperlink"/>
          </w:rPr>
          <w:fldChar w:fldCharType="end"/>
        </w:r>
        <w:r w:rsidR="0060160F">
          <w:t xml:space="preserve"> </w:t>
        </w:r>
      </w:ins>
    </w:p>
    <w:p w14:paraId="6BABCB43" w14:textId="093EFF72" w:rsidR="0060160F" w:rsidRDefault="0060160F" w:rsidP="0060160F">
      <w:pPr>
        <w:pStyle w:val="ListParagraph"/>
        <w:numPr>
          <w:ilvl w:val="0"/>
          <w:numId w:val="4"/>
        </w:numPr>
        <w:rPr>
          <w:ins w:id="15" w:author="Khushi" w:date="2021-06-16T18:52:00Z"/>
        </w:rPr>
      </w:pPr>
      <w:ins w:id="16" w:author="Khushi" w:date="2021-06-16T18:52:00Z">
        <w:r>
          <w:t>create repository</w:t>
        </w:r>
      </w:ins>
    </w:p>
    <w:p w14:paraId="50DA5FD3" w14:textId="3C028242" w:rsidR="00D871D2" w:rsidRDefault="00D871D2" w:rsidP="00DE638C">
      <w:pPr>
        <w:pStyle w:val="ListParagraph"/>
        <w:numPr>
          <w:ilvl w:val="0"/>
          <w:numId w:val="4"/>
        </w:numPr>
        <w:rPr>
          <w:ins w:id="17" w:author="Khushi" w:date="2021-06-16T18:52:00Z"/>
        </w:rPr>
      </w:pPr>
      <w:ins w:id="18" w:author="Khushi" w:date="2021-06-16T18:52:00Z">
        <w:r>
          <w:t xml:space="preserve">create </w:t>
        </w:r>
        <w:proofErr w:type="spellStart"/>
        <w:r>
          <w:t>dir</w:t>
        </w:r>
        <w:proofErr w:type="spellEnd"/>
        <w:r>
          <w:t xml:space="preserve"> :  </w:t>
        </w:r>
        <w:proofErr w:type="spellStart"/>
        <w:r>
          <w:t>mkdir</w:t>
        </w:r>
        <w:proofErr w:type="spellEnd"/>
        <w:r>
          <w:t xml:space="preserve"> </w:t>
        </w:r>
        <w:proofErr w:type="spellStart"/>
        <w:r>
          <w:t>mumbaigit</w:t>
        </w:r>
        <w:proofErr w:type="spellEnd"/>
        <w:r>
          <w:t xml:space="preserve"> </w:t>
        </w:r>
      </w:ins>
    </w:p>
    <w:p w14:paraId="474C0407" w14:textId="303EB39B" w:rsidR="00D871D2" w:rsidRDefault="00D871D2" w:rsidP="00DE638C">
      <w:pPr>
        <w:pStyle w:val="ListParagraph"/>
        <w:numPr>
          <w:ilvl w:val="0"/>
          <w:numId w:val="4"/>
        </w:numPr>
        <w:rPr>
          <w:ins w:id="19" w:author="Khushi" w:date="2021-06-16T18:52:00Z"/>
        </w:rPr>
      </w:pPr>
      <w:ins w:id="20" w:author="Khushi" w:date="2021-06-16T18:52:00Z">
        <w:r>
          <w:t>list : ls</w:t>
        </w:r>
      </w:ins>
    </w:p>
    <w:p w14:paraId="707D026B" w14:textId="24096130" w:rsidR="00D871D2" w:rsidRDefault="00D871D2" w:rsidP="00DE638C">
      <w:pPr>
        <w:pStyle w:val="ListParagraph"/>
        <w:numPr>
          <w:ilvl w:val="0"/>
          <w:numId w:val="4"/>
        </w:numPr>
        <w:rPr>
          <w:ins w:id="21" w:author="Khushi" w:date="2021-06-16T18:52:00Z"/>
        </w:rPr>
      </w:pPr>
      <w:ins w:id="22" w:author="Khushi" w:date="2021-06-16T18:52:00Z">
        <w:r>
          <w:t xml:space="preserve">to go to under directory use : cd </w:t>
        </w:r>
        <w:proofErr w:type="spellStart"/>
        <w:r>
          <w:t>mumbaigit</w:t>
        </w:r>
        <w:proofErr w:type="spellEnd"/>
        <w:r>
          <w:t xml:space="preserve"> </w:t>
        </w:r>
      </w:ins>
    </w:p>
    <w:p w14:paraId="29AFFA3C" w14:textId="4388AF80" w:rsidR="00D871D2" w:rsidRDefault="00D871D2" w:rsidP="00DE638C">
      <w:pPr>
        <w:pStyle w:val="ListParagraph"/>
        <w:numPr>
          <w:ilvl w:val="0"/>
          <w:numId w:val="4"/>
        </w:numPr>
        <w:rPr>
          <w:ins w:id="23" w:author="Khushi" w:date="2021-06-16T18:52:00Z"/>
        </w:rPr>
      </w:pPr>
      <w:ins w:id="24" w:author="Khushi" w:date="2021-06-16T18:52:00Z">
        <w:r>
          <w:t xml:space="preserve">initialising empty git repository : git </w:t>
        </w:r>
        <w:proofErr w:type="spellStart"/>
        <w:r>
          <w:t>init</w:t>
        </w:r>
        <w:proofErr w:type="spellEnd"/>
        <w:r>
          <w:t xml:space="preserve">   (thus </w:t>
        </w:r>
        <w:proofErr w:type="spellStart"/>
        <w:r>
          <w:t>devided</w:t>
        </w:r>
        <w:proofErr w:type="spellEnd"/>
        <w:r>
          <w:t xml:space="preserve"> int </w:t>
        </w:r>
        <w:proofErr w:type="spellStart"/>
        <w:r>
          <w:t>othree</w:t>
        </w:r>
        <w:proofErr w:type="spellEnd"/>
        <w:r>
          <w:t xml:space="preserve"> </w:t>
        </w:r>
        <w:proofErr w:type="spellStart"/>
        <w:r>
          <w:t>workdir</w:t>
        </w:r>
        <w:proofErr w:type="spellEnd"/>
        <w:r>
          <w:t xml:space="preserve"> ,stage and local </w:t>
        </w:r>
        <w:proofErr w:type="spellStart"/>
        <w:r w:rsidR="00F9101D">
          <w:t>reppo</w:t>
        </w:r>
        <w:proofErr w:type="spellEnd"/>
        <w:r w:rsidR="00F9101D">
          <w:t>)</w:t>
        </w:r>
      </w:ins>
    </w:p>
    <w:p w14:paraId="7FD0D66C" w14:textId="2AB165A8" w:rsidR="00D871D2" w:rsidRDefault="00D871D2" w:rsidP="00DE638C">
      <w:pPr>
        <w:pStyle w:val="ListParagraph"/>
        <w:numPr>
          <w:ilvl w:val="0"/>
          <w:numId w:val="4"/>
        </w:numPr>
        <w:rPr>
          <w:ins w:id="25" w:author="Khushi" w:date="2021-06-16T18:52:00Z"/>
        </w:rPr>
      </w:pPr>
      <w:ins w:id="26" w:author="Khushi" w:date="2021-06-16T18:52:00Z">
        <w:r>
          <w:t xml:space="preserve">to create file : </w:t>
        </w:r>
        <w:r w:rsidR="00F9101D">
          <w:t xml:space="preserve">cat or vi  : vi </w:t>
        </w:r>
        <w:proofErr w:type="spellStart"/>
        <w:r w:rsidR="00F9101D">
          <w:t>myfile</w:t>
        </w:r>
        <w:proofErr w:type="spellEnd"/>
        <w:r w:rsidR="00F9101D">
          <w:t xml:space="preserve">  ( </w:t>
        </w:r>
        <w:proofErr w:type="spellStart"/>
        <w:r w:rsidR="00F9101D">
          <w:t>instert</w:t>
        </w:r>
        <w:proofErr w:type="spellEnd"/>
        <w:r w:rsidR="00F9101D">
          <w:t xml:space="preserve"> and :</w:t>
        </w:r>
        <w:proofErr w:type="spellStart"/>
        <w:r w:rsidR="00F9101D">
          <w:t>wq</w:t>
        </w:r>
        <w:proofErr w:type="spellEnd"/>
        <w:r w:rsidR="00F9101D">
          <w:t>)</w:t>
        </w:r>
      </w:ins>
    </w:p>
    <w:p w14:paraId="4661911F" w14:textId="72959BC5" w:rsidR="00F9101D" w:rsidRDefault="00F9101D" w:rsidP="00DE638C">
      <w:pPr>
        <w:pStyle w:val="ListParagraph"/>
        <w:numPr>
          <w:ilvl w:val="0"/>
          <w:numId w:val="4"/>
        </w:numPr>
        <w:rPr>
          <w:ins w:id="27" w:author="Khushi" w:date="2021-06-16T18:52:00Z"/>
        </w:rPr>
      </w:pPr>
      <w:ins w:id="28" w:author="Khushi" w:date="2021-06-16T18:52:00Z">
        <w:r>
          <w:t xml:space="preserve">where you create file or modify is work space </w:t>
        </w:r>
      </w:ins>
    </w:p>
    <w:p w14:paraId="7085C82E" w14:textId="34F890A0" w:rsidR="00F9101D" w:rsidRDefault="00F9101D" w:rsidP="00DE638C">
      <w:pPr>
        <w:pStyle w:val="ListParagraph"/>
        <w:numPr>
          <w:ilvl w:val="0"/>
          <w:numId w:val="4"/>
        </w:numPr>
        <w:rPr>
          <w:ins w:id="29" w:author="Khushi" w:date="2021-06-16T18:52:00Z"/>
        </w:rPr>
      </w:pPr>
      <w:ins w:id="30" w:author="Khushi" w:date="2021-06-16T18:52:00Z">
        <w:r>
          <w:t xml:space="preserve">local rep : ls -a   (hidden mode ) </w:t>
        </w:r>
      </w:ins>
    </w:p>
    <w:p w14:paraId="3ED10E4F" w14:textId="751ED1C6" w:rsidR="00DE638C" w:rsidRDefault="00DE638C" w:rsidP="00D871D2">
      <w:pPr>
        <w:rPr>
          <w:ins w:id="31" w:author="Khushi" w:date="2021-06-16T18:52:00Z"/>
        </w:rPr>
      </w:pPr>
    </w:p>
    <w:p w14:paraId="3A629A68" w14:textId="5D14DA07" w:rsidR="00DE638C" w:rsidRDefault="00DE638C" w:rsidP="00D871D2">
      <w:pPr>
        <w:rPr>
          <w:ins w:id="32" w:author="Khushi" w:date="2021-06-16T18:52:00Z"/>
        </w:rPr>
      </w:pPr>
      <w:ins w:id="33" w:author="Khushi" w:date="2021-06-16T18:52:00Z">
        <w:r>
          <w:t xml:space="preserve">to add file sending to stage area ( it takes snapshot ) : git add </w:t>
        </w:r>
        <w:proofErr w:type="spellStart"/>
        <w:r>
          <w:t>myfile</w:t>
        </w:r>
        <w:proofErr w:type="spellEnd"/>
      </w:ins>
    </w:p>
    <w:p w14:paraId="03FD17B6" w14:textId="7DB24D9C" w:rsidR="00DE638C" w:rsidRDefault="00DE638C" w:rsidP="00D871D2">
      <w:pPr>
        <w:rPr>
          <w:ins w:id="34" w:author="Khushi" w:date="2021-06-16T18:52:00Z"/>
        </w:rPr>
      </w:pPr>
      <w:ins w:id="35" w:author="Khushi" w:date="2021-06-16T18:52:00Z">
        <w:r>
          <w:t xml:space="preserve">if more files then : git add .  (. Is for current </w:t>
        </w:r>
        <w:proofErr w:type="spellStart"/>
        <w:r>
          <w:t>dir</w:t>
        </w:r>
        <w:proofErr w:type="spellEnd"/>
        <w:r>
          <w:t xml:space="preserve"> all files in workspace will be added ) </w:t>
        </w:r>
      </w:ins>
    </w:p>
    <w:p w14:paraId="4BE813BA" w14:textId="3CDCE200" w:rsidR="00DE638C" w:rsidRDefault="00DE638C" w:rsidP="00D871D2">
      <w:pPr>
        <w:rPr>
          <w:ins w:id="36" w:author="Khushi" w:date="2021-06-16T18:52:00Z"/>
        </w:rPr>
      </w:pPr>
      <w:ins w:id="37" w:author="Khushi" w:date="2021-06-16T18:52:00Z">
        <w:r>
          <w:t>to check status : git status   ( untracked if only in workspace )</w:t>
        </w:r>
      </w:ins>
    </w:p>
    <w:p w14:paraId="00D6EDED" w14:textId="6229994B" w:rsidR="00DE638C" w:rsidRDefault="00DE638C" w:rsidP="00D871D2">
      <w:pPr>
        <w:rPr>
          <w:ins w:id="38" w:author="Khushi" w:date="2021-06-16T18:52:00Z"/>
        </w:rPr>
      </w:pPr>
      <w:ins w:id="39" w:author="Khushi" w:date="2021-06-16T18:52:00Z">
        <w:r w:rsidRPr="00DE638C">
          <w:rPr>
            <w:noProof/>
          </w:rPr>
          <w:drawing>
            <wp:inline distT="0" distB="0" distL="0" distR="0" wp14:anchorId="70EACABA" wp14:editId="5E290656">
              <wp:extent cx="5731510" cy="37293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29355"/>
                      </a:xfrm>
                      <a:prstGeom prst="rect">
                        <a:avLst/>
                      </a:prstGeom>
                    </pic:spPr>
                  </pic:pic>
                </a:graphicData>
              </a:graphic>
            </wp:inline>
          </w:drawing>
        </w:r>
      </w:ins>
    </w:p>
    <w:p w14:paraId="52CCCD6E" w14:textId="1B8CE768" w:rsidR="00DE638C" w:rsidRDefault="00DE638C" w:rsidP="00D871D2">
      <w:pPr>
        <w:rPr>
          <w:ins w:id="40" w:author="Khushi" w:date="2021-06-16T18:52:00Z"/>
        </w:rPr>
      </w:pPr>
      <w:ins w:id="41" w:author="Khushi" w:date="2021-06-16T18:52:00Z">
        <w:r>
          <w:t>To store permanently commit  : git commit -m “1</w:t>
        </w:r>
        <w:r w:rsidRPr="00DE638C">
          <w:rPr>
            <w:vertAlign w:val="superscript"/>
          </w:rPr>
          <w:t>st</w:t>
        </w:r>
        <w:r>
          <w:t xml:space="preserve"> commit from Mumbai”  ( m is for message ) </w:t>
        </w:r>
      </w:ins>
    </w:p>
    <w:p w14:paraId="079632E9" w14:textId="6186FFB9" w:rsidR="00DE638C" w:rsidRDefault="00DE638C" w:rsidP="00D871D2">
      <w:pPr>
        <w:rPr>
          <w:ins w:id="42" w:author="Khushi" w:date="2021-06-16T18:52:00Z"/>
        </w:rPr>
      </w:pPr>
      <w:ins w:id="43" w:author="Khushi" w:date="2021-06-16T18:52:00Z">
        <w:r>
          <w:t>To get commit id :</w:t>
        </w:r>
        <w:r w:rsidR="00E36375">
          <w:t xml:space="preserve"> git log</w:t>
        </w:r>
        <w:r>
          <w:t xml:space="preserve"> </w:t>
        </w:r>
      </w:ins>
    </w:p>
    <w:p w14:paraId="130D45B6" w14:textId="7FB1EF31" w:rsidR="00E36375" w:rsidRDefault="00E36375" w:rsidP="00D871D2">
      <w:pPr>
        <w:rPr>
          <w:ins w:id="44" w:author="Khushi" w:date="2021-06-16T18:52:00Z"/>
        </w:rPr>
      </w:pPr>
      <w:ins w:id="45" w:author="Khushi" w:date="2021-06-16T18:52:00Z">
        <w:r>
          <w:t xml:space="preserve">To see the data into commit id : git show cc3b09 ( first 7 no. of commit id ) </w:t>
        </w:r>
      </w:ins>
    </w:p>
    <w:p w14:paraId="683223BC" w14:textId="6691C3BA" w:rsidR="00E36375" w:rsidRDefault="00E36375" w:rsidP="00D871D2">
      <w:pPr>
        <w:rPr>
          <w:ins w:id="46" w:author="Khushi" w:date="2021-06-16T18:52:00Z"/>
        </w:rPr>
      </w:pPr>
    </w:p>
    <w:p w14:paraId="010EAE03" w14:textId="50E76D55" w:rsidR="00E36375" w:rsidRDefault="00E36375" w:rsidP="00D871D2">
      <w:pPr>
        <w:rPr>
          <w:ins w:id="47" w:author="Khushi" w:date="2021-06-16T18:52:00Z"/>
        </w:rPr>
      </w:pPr>
      <w:ins w:id="48" w:author="Khushi" w:date="2021-06-16T18:52:00Z">
        <w:r>
          <w:lastRenderedPageBreak/>
          <w:t xml:space="preserve">After commit moving to central repository  since doing it first time add central repo to local (once only done for first time ) </w:t>
        </w:r>
      </w:ins>
    </w:p>
    <w:p w14:paraId="595A3629" w14:textId="74DCBAC7" w:rsidR="00E36375" w:rsidRPr="00E36375" w:rsidRDefault="00E36375" w:rsidP="00D871D2">
      <w:pPr>
        <w:rPr>
          <w:ins w:id="49" w:author="Khushi" w:date="2021-06-16T18:52:00Z"/>
          <w:rFonts w:asciiTheme="majorHAnsi" w:hAnsiTheme="majorHAnsi" w:cstheme="majorHAnsi"/>
        </w:rPr>
      </w:pPr>
    </w:p>
    <w:p w14:paraId="507D03BD" w14:textId="7DB1DAE8" w:rsidR="00E36375" w:rsidRDefault="00E36375" w:rsidP="00E36375">
      <w:pPr>
        <w:pStyle w:val="HTMLPreformatted"/>
        <w:rPr>
          <w:rFonts w:ascii="Consolas" w:hAnsi="Consolas"/>
          <w:color w:val="24292E"/>
          <w:sz w:val="21"/>
          <w:szCs w:val="21"/>
        </w:rPr>
      </w:pPr>
      <w:ins w:id="50" w:author="Khushi" w:date="2021-06-16T18:52:00Z">
        <w:r w:rsidRPr="00E36375">
          <w:rPr>
            <w:rFonts w:asciiTheme="majorHAnsi" w:hAnsiTheme="majorHAnsi" w:cstheme="majorHAnsi"/>
          </w:rPr>
          <w:t>To add : go to git go to your repo given the command just paste (</w:t>
        </w:r>
        <w:r w:rsidRPr="00E36375">
          <w:rPr>
            <w:rFonts w:ascii="Consolas" w:hAnsi="Consolas"/>
            <w:color w:val="24292E"/>
            <w:sz w:val="21"/>
            <w:szCs w:val="21"/>
          </w:rPr>
          <w:t xml:space="preserve">git remote add origin </w:t>
        </w:r>
        <w:r w:rsidR="00673169">
          <w:fldChar w:fldCharType="begin"/>
        </w:r>
        <w:r w:rsidR="00673169">
          <w:instrText xml:space="preserve"> HYPERLINK "https://github.com/khushi-lal/centralgit.git" </w:instrText>
        </w:r>
        <w:r w:rsidR="00673169">
          <w:fldChar w:fldCharType="separate"/>
        </w:r>
        <w:r w:rsidRPr="002D40CC">
          <w:rPr>
            <w:rStyle w:val="Hyperlink"/>
            <w:rFonts w:ascii="Consolas" w:hAnsi="Consolas"/>
            <w:sz w:val="21"/>
            <w:szCs w:val="21"/>
          </w:rPr>
          <w:t>https://github.com/khushi-lal/centralgit.git</w:t>
        </w:r>
        <w:r w:rsidR="00673169">
          <w:rPr>
            <w:rStyle w:val="Hyperlink"/>
            <w:rFonts w:ascii="Consolas" w:hAnsi="Consolas"/>
            <w:sz w:val="21"/>
            <w:szCs w:val="21"/>
          </w:rPr>
          <w:fldChar w:fldCharType="end"/>
        </w:r>
        <w:r>
          <w:rPr>
            <w:rFonts w:ascii="Consolas" w:hAnsi="Consolas"/>
            <w:color w:val="24292E"/>
            <w:sz w:val="21"/>
            <w:szCs w:val="21"/>
          </w:rPr>
          <w:t>)</w:t>
        </w:r>
      </w:ins>
    </w:p>
    <w:p w14:paraId="481BF153" w14:textId="77777777" w:rsidR="00D3312C" w:rsidRPr="00D3312C" w:rsidRDefault="00D3312C" w:rsidP="00D33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D3312C">
        <w:rPr>
          <w:rFonts w:ascii="Consolas" w:eastAsia="Times New Roman" w:hAnsi="Consolas" w:cs="Courier New"/>
          <w:color w:val="24292E"/>
          <w:sz w:val="21"/>
          <w:szCs w:val="21"/>
          <w:lang w:eastAsia="en-IN"/>
        </w:rPr>
        <w:t>git branch -M main</w:t>
      </w:r>
    </w:p>
    <w:p w14:paraId="7305CCCC" w14:textId="77777777" w:rsidR="00D3312C" w:rsidRPr="00D3312C" w:rsidRDefault="00D3312C" w:rsidP="00D33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D3312C">
        <w:rPr>
          <w:rFonts w:ascii="Consolas" w:eastAsia="Times New Roman" w:hAnsi="Consolas" w:cs="Courier New"/>
          <w:color w:val="24292E"/>
          <w:sz w:val="21"/>
          <w:szCs w:val="21"/>
          <w:lang w:eastAsia="en-IN"/>
        </w:rPr>
        <w:t>git push -u origin main</w:t>
      </w:r>
    </w:p>
    <w:p w14:paraId="2B2800D3" w14:textId="67736FA9" w:rsidR="00D3312C" w:rsidRDefault="00D3312C" w:rsidP="00E36375">
      <w:pPr>
        <w:pStyle w:val="HTMLPreformatted"/>
        <w:rPr>
          <w:ins w:id="51" w:author="Khushi" w:date="2021-06-16T18:52:00Z"/>
          <w:rFonts w:ascii="Consolas" w:hAnsi="Consolas"/>
          <w:color w:val="24292E"/>
          <w:sz w:val="21"/>
          <w:szCs w:val="21"/>
        </w:rPr>
      </w:pPr>
      <w:r w:rsidRPr="00D3312C">
        <w:rPr>
          <w:rFonts w:ascii="Consolas" w:hAnsi="Consolas"/>
          <w:color w:val="24292E"/>
          <w:sz w:val="21"/>
          <w:szCs w:val="21"/>
        </w:rPr>
        <w:t>Pene@961</w:t>
      </w:r>
    </w:p>
    <w:p w14:paraId="2DDAF679" w14:textId="0D5C1B30" w:rsidR="00E36375" w:rsidRDefault="00E36375" w:rsidP="00E36375">
      <w:pPr>
        <w:pStyle w:val="HTMLPreformatted"/>
        <w:rPr>
          <w:ins w:id="52" w:author="Khushi" w:date="2021-06-16T18:52:00Z"/>
          <w:rFonts w:ascii="Consolas" w:hAnsi="Consolas"/>
          <w:color w:val="24292E"/>
          <w:sz w:val="21"/>
          <w:szCs w:val="21"/>
        </w:rPr>
      </w:pPr>
    </w:p>
    <w:p w14:paraId="3E96FCEE" w14:textId="6499B2FA" w:rsidR="00D0171E" w:rsidRDefault="00E36375" w:rsidP="00D0171E">
      <w:pPr>
        <w:pStyle w:val="HTMLPreformatted"/>
        <w:rPr>
          <w:ins w:id="53" w:author="Khushi" w:date="2021-06-16T18:52:00Z"/>
          <w:rFonts w:ascii="Consolas" w:hAnsi="Consolas"/>
          <w:color w:val="24292E"/>
          <w:sz w:val="21"/>
          <w:szCs w:val="21"/>
        </w:rPr>
      </w:pPr>
      <w:ins w:id="54" w:author="Khushi" w:date="2021-06-16T18:52:00Z">
        <w:r>
          <w:rPr>
            <w:rFonts w:ascii="Consolas" w:hAnsi="Consolas"/>
            <w:color w:val="24292E"/>
            <w:sz w:val="21"/>
            <w:szCs w:val="21"/>
          </w:rPr>
          <w:t xml:space="preserve">Now we can push our codes: </w:t>
        </w:r>
        <w:r w:rsidR="00D0171E" w:rsidRPr="00D0171E">
          <w:rPr>
            <w:rFonts w:ascii="Consolas" w:hAnsi="Consolas"/>
            <w:color w:val="24292E"/>
            <w:sz w:val="21"/>
            <w:szCs w:val="21"/>
          </w:rPr>
          <w:t>git branch -M main</w:t>
        </w:r>
      </w:ins>
      <w:r w:rsidR="00D3312C">
        <w:rPr>
          <w:rFonts w:ascii="Consolas" w:hAnsi="Consolas"/>
          <w:color w:val="24292E"/>
          <w:sz w:val="21"/>
          <w:szCs w:val="21"/>
        </w:rPr>
        <w:t xml:space="preserve"> </w:t>
      </w:r>
      <w:ins w:id="55" w:author="Khushi" w:date="2021-06-16T18:52:00Z">
        <w:r w:rsidR="00D0171E" w:rsidRPr="00D0171E">
          <w:rPr>
            <w:rFonts w:ascii="Consolas" w:hAnsi="Consolas"/>
            <w:color w:val="24292E"/>
            <w:sz w:val="21"/>
            <w:szCs w:val="21"/>
          </w:rPr>
          <w:t>root@</w:t>
        </w:r>
      </w:ins>
      <w:r w:rsidR="00D3312C" w:rsidRPr="00D3312C">
        <w:rPr>
          <w:color w:val="000000"/>
          <w:sz w:val="15"/>
          <w:szCs w:val="15"/>
        </w:rPr>
        <w:t xml:space="preserve"> </w:t>
      </w:r>
      <w:r w:rsidR="00D3312C">
        <w:rPr>
          <w:color w:val="000000"/>
          <w:sz w:val="15"/>
          <w:szCs w:val="15"/>
        </w:rPr>
        <w:t>i-021b9f1b45fc0e025</w:t>
      </w:r>
      <w:ins w:id="56" w:author="Khushi" w:date="2021-06-16T18:52:00Z">
        <w:r w:rsidR="00D0171E" w:rsidRPr="00D0171E">
          <w:rPr>
            <w:rFonts w:ascii="Consolas" w:hAnsi="Consolas"/>
            <w:color w:val="24292E"/>
            <w:sz w:val="21"/>
            <w:szCs w:val="21"/>
          </w:rPr>
          <w:t>]# git push -u origin main</w:t>
        </w:r>
        <w:r w:rsidR="00D0171E">
          <w:rPr>
            <w:rFonts w:ascii="Consolas" w:hAnsi="Consolas"/>
            <w:color w:val="24292E"/>
            <w:sz w:val="21"/>
            <w:szCs w:val="21"/>
          </w:rPr>
          <w:t xml:space="preserve"> (copy from git )</w:t>
        </w:r>
      </w:ins>
    </w:p>
    <w:p w14:paraId="0CD33BC1" w14:textId="77777777" w:rsidR="00137147" w:rsidRDefault="00D0171E" w:rsidP="00D0171E">
      <w:pPr>
        <w:pStyle w:val="HTMLPreformatted"/>
        <w:rPr>
          <w:ins w:id="57" w:author="Khushi" w:date="2021-06-16T18:52:00Z"/>
          <w:rFonts w:ascii="Consolas" w:hAnsi="Consolas"/>
          <w:color w:val="24292E"/>
          <w:sz w:val="21"/>
          <w:szCs w:val="21"/>
        </w:rPr>
      </w:pPr>
      <w:ins w:id="58" w:author="Khushi" w:date="2021-06-16T18:52:00Z">
        <w:r>
          <w:rPr>
            <w:rFonts w:ascii="Consolas" w:hAnsi="Consolas"/>
            <w:color w:val="24292E"/>
            <w:sz w:val="21"/>
            <w:szCs w:val="21"/>
          </w:rPr>
          <w:t>Will ask for mail and password of git</w:t>
        </w:r>
      </w:ins>
    </w:p>
    <w:p w14:paraId="320D93F7" w14:textId="77777777" w:rsidR="00137147" w:rsidRDefault="00137147" w:rsidP="00D0171E">
      <w:pPr>
        <w:pStyle w:val="HTMLPreformatted"/>
        <w:rPr>
          <w:ins w:id="59" w:author="Khushi" w:date="2021-06-16T18:52:00Z"/>
          <w:rFonts w:ascii="Consolas" w:hAnsi="Consolas"/>
          <w:color w:val="24292E"/>
          <w:sz w:val="21"/>
          <w:szCs w:val="21"/>
        </w:rPr>
      </w:pPr>
    </w:p>
    <w:p w14:paraId="218BBA22" w14:textId="2DF0A40B" w:rsidR="00E36375" w:rsidRDefault="00137147" w:rsidP="00D0171E">
      <w:pPr>
        <w:pStyle w:val="HTMLPreformatted"/>
        <w:rPr>
          <w:ins w:id="60" w:author="Khushi" w:date="2021-06-16T18:52:00Z"/>
          <w:rFonts w:ascii="Consolas" w:hAnsi="Consolas"/>
          <w:color w:val="24292E"/>
          <w:sz w:val="21"/>
          <w:szCs w:val="21"/>
        </w:rPr>
      </w:pPr>
      <w:ins w:id="61" w:author="Khushi" w:date="2021-06-16T18:52:00Z">
        <w:r>
          <w:rPr>
            <w:rFonts w:ascii="Consolas" w:hAnsi="Consolas"/>
            <w:color w:val="24292E"/>
            <w:sz w:val="21"/>
            <w:szCs w:val="21"/>
          </w:rPr>
          <w:t xml:space="preserve">Now again if you push use : </w:t>
        </w:r>
        <w:r w:rsidR="00D0171E">
          <w:rPr>
            <w:rFonts w:ascii="Consolas" w:hAnsi="Consolas"/>
            <w:color w:val="24292E"/>
            <w:sz w:val="21"/>
            <w:szCs w:val="21"/>
          </w:rPr>
          <w:t xml:space="preserve">  </w:t>
        </w:r>
        <w:r w:rsidRPr="00D0171E">
          <w:rPr>
            <w:rFonts w:ascii="Consolas" w:hAnsi="Consolas"/>
            <w:color w:val="24292E"/>
            <w:sz w:val="21"/>
            <w:szCs w:val="21"/>
          </w:rPr>
          <w:t>git push -u origin main</w:t>
        </w:r>
      </w:ins>
    </w:p>
    <w:p w14:paraId="03D20CA5" w14:textId="2C3BD6D5" w:rsidR="00137147" w:rsidRDefault="00137147" w:rsidP="00D0171E">
      <w:pPr>
        <w:pStyle w:val="HTMLPreformatted"/>
        <w:rPr>
          <w:ins w:id="62" w:author="Khushi" w:date="2021-06-16T18:52:00Z"/>
          <w:rFonts w:ascii="Consolas" w:hAnsi="Consolas"/>
          <w:color w:val="24292E"/>
          <w:sz w:val="21"/>
          <w:szCs w:val="21"/>
        </w:rPr>
      </w:pPr>
    </w:p>
    <w:p w14:paraId="0EAD6866" w14:textId="2D8ABB51" w:rsidR="00137147" w:rsidRDefault="00137147" w:rsidP="00D0171E">
      <w:pPr>
        <w:pStyle w:val="HTMLPreformatted"/>
        <w:rPr>
          <w:ins w:id="63" w:author="Khushi" w:date="2021-06-16T18:52:00Z"/>
          <w:rFonts w:ascii="Consolas" w:hAnsi="Consolas"/>
          <w:color w:val="24292E"/>
          <w:sz w:val="21"/>
          <w:szCs w:val="21"/>
        </w:rPr>
      </w:pPr>
    </w:p>
    <w:p w14:paraId="3E40D6FC" w14:textId="5884631A" w:rsidR="00137147" w:rsidRDefault="00137147" w:rsidP="00D0171E">
      <w:pPr>
        <w:pStyle w:val="HTMLPreformatted"/>
        <w:rPr>
          <w:ins w:id="64" w:author="Khushi" w:date="2021-06-16T18:52:00Z"/>
          <w:rFonts w:ascii="Consolas" w:hAnsi="Consolas"/>
          <w:color w:val="24292E"/>
          <w:sz w:val="21"/>
          <w:szCs w:val="21"/>
        </w:rPr>
      </w:pPr>
    </w:p>
    <w:p w14:paraId="69DAC950" w14:textId="3D98CEC1" w:rsidR="00137147" w:rsidRDefault="00137147" w:rsidP="00D0171E">
      <w:pPr>
        <w:pStyle w:val="HTMLPreformatted"/>
        <w:rPr>
          <w:ins w:id="65" w:author="Khushi" w:date="2021-06-16T18:52:00Z"/>
          <w:rFonts w:ascii="Consolas" w:hAnsi="Consolas"/>
          <w:color w:val="24292E"/>
          <w:sz w:val="21"/>
          <w:szCs w:val="21"/>
        </w:rPr>
      </w:pPr>
      <w:ins w:id="66" w:author="Khushi" w:date="2021-06-16T18:52:00Z">
        <w:r>
          <w:rPr>
            <w:rFonts w:ascii="Consolas" w:hAnsi="Consolas"/>
            <w:color w:val="24292E"/>
            <w:sz w:val="21"/>
            <w:szCs w:val="21"/>
          </w:rPr>
          <w:t xml:space="preserve">Now if you have to pull for first time from git </w:t>
        </w:r>
      </w:ins>
    </w:p>
    <w:p w14:paraId="2A40876C" w14:textId="089814C0" w:rsidR="00366AE8" w:rsidRDefault="00366AE8" w:rsidP="00D0171E">
      <w:pPr>
        <w:pStyle w:val="HTMLPreformatted"/>
        <w:rPr>
          <w:ins w:id="67" w:author="Khushi" w:date="2021-06-16T18:52:00Z"/>
          <w:rFonts w:ascii="Consolas" w:hAnsi="Consolas"/>
          <w:color w:val="24292E"/>
          <w:sz w:val="21"/>
          <w:szCs w:val="21"/>
        </w:rPr>
      </w:pPr>
    </w:p>
    <w:p w14:paraId="4D60CD69" w14:textId="326D26EB" w:rsidR="00366AE8" w:rsidRDefault="00366AE8" w:rsidP="00D0171E">
      <w:pPr>
        <w:pStyle w:val="HTMLPreformatted"/>
        <w:rPr>
          <w:ins w:id="68" w:author="Khushi" w:date="2021-06-16T18:52:00Z"/>
          <w:rFonts w:ascii="Consolas" w:hAnsi="Consolas"/>
          <w:color w:val="24292E"/>
          <w:sz w:val="21"/>
          <w:szCs w:val="21"/>
        </w:rPr>
      </w:pPr>
      <w:ins w:id="69" w:author="Khushi" w:date="2021-06-16T18:52:00Z">
        <w:r>
          <w:rPr>
            <w:rFonts w:ascii="Consolas" w:hAnsi="Consolas"/>
            <w:color w:val="24292E"/>
            <w:sz w:val="21"/>
            <w:szCs w:val="21"/>
          </w:rPr>
          <w:t xml:space="preserve">First add the origin command : </w:t>
        </w:r>
        <w:r w:rsidRPr="00E36375">
          <w:rPr>
            <w:rFonts w:ascii="Consolas" w:hAnsi="Consolas"/>
            <w:color w:val="24292E"/>
            <w:sz w:val="21"/>
            <w:szCs w:val="21"/>
          </w:rPr>
          <w:t xml:space="preserve">git remote add origin </w:t>
        </w:r>
        <w:r w:rsidR="00673169">
          <w:fldChar w:fldCharType="begin"/>
        </w:r>
        <w:r w:rsidR="00673169">
          <w:instrText xml:space="preserve"> HYPERLINK "https://github.com/khushi-lal/centralgit.git" </w:instrText>
        </w:r>
        <w:r w:rsidR="00673169">
          <w:fldChar w:fldCharType="separate"/>
        </w:r>
        <w:r w:rsidRPr="002D40CC">
          <w:rPr>
            <w:rStyle w:val="Hyperlink"/>
            <w:rFonts w:ascii="Consolas" w:hAnsi="Consolas"/>
            <w:sz w:val="21"/>
            <w:szCs w:val="21"/>
          </w:rPr>
          <w:t>https://github.com/khushi-lal/centralgit.git</w:t>
        </w:r>
        <w:r w:rsidR="00673169">
          <w:rPr>
            <w:rStyle w:val="Hyperlink"/>
            <w:rFonts w:ascii="Consolas" w:hAnsi="Consolas"/>
            <w:sz w:val="21"/>
            <w:szCs w:val="21"/>
          </w:rPr>
          <w:fldChar w:fldCharType="end"/>
        </w:r>
      </w:ins>
    </w:p>
    <w:p w14:paraId="04E14169" w14:textId="5096FA69" w:rsidR="00366AE8" w:rsidRDefault="00366AE8" w:rsidP="00D0171E">
      <w:pPr>
        <w:pStyle w:val="HTMLPreformatted"/>
        <w:rPr>
          <w:ins w:id="70" w:author="Khushi" w:date="2021-06-16T18:52:00Z"/>
          <w:rFonts w:ascii="Consolas" w:hAnsi="Consolas"/>
          <w:color w:val="24292E"/>
          <w:sz w:val="21"/>
          <w:szCs w:val="21"/>
        </w:rPr>
      </w:pPr>
    </w:p>
    <w:p w14:paraId="7A2AA0D1" w14:textId="0D0B08CA" w:rsidR="00366AE8" w:rsidRDefault="00366AE8" w:rsidP="00D0171E">
      <w:pPr>
        <w:pStyle w:val="HTMLPreformatted"/>
        <w:rPr>
          <w:ins w:id="71" w:author="Khushi" w:date="2021-06-16T18:52:00Z"/>
          <w:rFonts w:ascii="Consolas" w:hAnsi="Consolas"/>
          <w:color w:val="24292E"/>
          <w:sz w:val="21"/>
          <w:szCs w:val="21"/>
        </w:rPr>
      </w:pPr>
    </w:p>
    <w:p w14:paraId="7B5CE952" w14:textId="698C3C98" w:rsidR="00366AE8" w:rsidRDefault="00366AE8" w:rsidP="00D0171E">
      <w:pPr>
        <w:pStyle w:val="HTMLPreformatted"/>
        <w:rPr>
          <w:ins w:id="72" w:author="Khushi" w:date="2021-06-16T18:52:00Z"/>
          <w:rFonts w:ascii="Consolas" w:hAnsi="Consolas"/>
          <w:color w:val="24292E"/>
          <w:sz w:val="21"/>
          <w:szCs w:val="21"/>
        </w:rPr>
      </w:pPr>
      <w:ins w:id="73" w:author="Khushi" w:date="2021-06-16T18:52:00Z">
        <w:r>
          <w:rPr>
            <w:rFonts w:ascii="Consolas" w:hAnsi="Consolas"/>
            <w:color w:val="24292E"/>
            <w:sz w:val="21"/>
            <w:szCs w:val="21"/>
          </w:rPr>
          <w:t xml:space="preserve">To pull : git pull origin main </w:t>
        </w:r>
      </w:ins>
    </w:p>
    <w:p w14:paraId="43FD90E0" w14:textId="71ABAC4D" w:rsidR="00191DCE" w:rsidRDefault="00191DCE" w:rsidP="00D0171E">
      <w:pPr>
        <w:pStyle w:val="HTMLPreformatted"/>
        <w:rPr>
          <w:ins w:id="74" w:author="Khushi" w:date="2021-06-16T18:52:00Z"/>
          <w:rFonts w:ascii="Consolas" w:hAnsi="Consolas"/>
          <w:color w:val="24292E"/>
          <w:sz w:val="21"/>
          <w:szCs w:val="21"/>
        </w:rPr>
      </w:pPr>
    </w:p>
    <w:p w14:paraId="61FDF863" w14:textId="672ED5E3" w:rsidR="00191DCE" w:rsidRDefault="00191DCE" w:rsidP="00D0171E">
      <w:pPr>
        <w:pStyle w:val="HTMLPreformatted"/>
        <w:rPr>
          <w:ins w:id="75" w:author="Khushi" w:date="2021-06-16T18:52:00Z"/>
          <w:rFonts w:ascii="Consolas" w:hAnsi="Consolas"/>
          <w:color w:val="24292E"/>
          <w:sz w:val="21"/>
          <w:szCs w:val="21"/>
        </w:rPr>
      </w:pPr>
    </w:p>
    <w:p w14:paraId="0AD06333" w14:textId="0343F647" w:rsidR="00191DCE" w:rsidRDefault="00191DCE" w:rsidP="00D0171E">
      <w:pPr>
        <w:pStyle w:val="HTMLPreformatted"/>
        <w:rPr>
          <w:ins w:id="76" w:author="Khushi" w:date="2021-06-16T18:52:00Z"/>
          <w:rFonts w:ascii="Consolas" w:hAnsi="Consolas"/>
          <w:color w:val="24292E"/>
          <w:sz w:val="21"/>
          <w:szCs w:val="21"/>
        </w:rPr>
      </w:pPr>
      <w:ins w:id="77" w:author="Khushi" w:date="2021-06-16T18:52:00Z">
        <w:r>
          <w:rPr>
            <w:rFonts w:ascii="Consolas" w:hAnsi="Consolas"/>
            <w:color w:val="24292E"/>
            <w:sz w:val="21"/>
            <w:szCs w:val="21"/>
          </w:rPr>
          <w:t xml:space="preserve">If you want to add files and ignore few files for ex add files of java and ignore files that are of c </w:t>
        </w:r>
      </w:ins>
    </w:p>
    <w:p w14:paraId="2CD57816" w14:textId="2970D4ED" w:rsidR="00191DCE" w:rsidRDefault="00191DCE" w:rsidP="00D0171E">
      <w:pPr>
        <w:pStyle w:val="HTMLPreformatted"/>
        <w:rPr>
          <w:ins w:id="78" w:author="Khushi" w:date="2021-06-16T18:52:00Z"/>
          <w:rFonts w:ascii="Consolas" w:hAnsi="Consolas"/>
          <w:color w:val="24292E"/>
          <w:sz w:val="21"/>
          <w:szCs w:val="21"/>
        </w:rPr>
      </w:pPr>
      <w:ins w:id="79" w:author="Khushi" w:date="2021-06-16T18:52:00Z">
        <w:r>
          <w:rPr>
            <w:rFonts w:ascii="Consolas" w:hAnsi="Consolas"/>
            <w:color w:val="24292E"/>
            <w:sz w:val="21"/>
            <w:szCs w:val="21"/>
          </w:rPr>
          <w:t xml:space="preserve"> </w:t>
        </w:r>
      </w:ins>
    </w:p>
    <w:p w14:paraId="68A548AF" w14:textId="618DF5AF" w:rsidR="00191DCE" w:rsidRDefault="00191DCE" w:rsidP="00D0171E">
      <w:pPr>
        <w:pStyle w:val="HTMLPreformatted"/>
        <w:rPr>
          <w:ins w:id="80" w:author="Khushi" w:date="2021-06-16T18:52:00Z"/>
          <w:rFonts w:ascii="Consolas" w:hAnsi="Consolas"/>
          <w:color w:val="24292E"/>
          <w:sz w:val="21"/>
          <w:szCs w:val="21"/>
        </w:rPr>
      </w:pPr>
      <w:ins w:id="81" w:author="Khushi" w:date="2021-06-16T18:52:00Z">
        <w:r>
          <w:rPr>
            <w:rFonts w:ascii="Consolas" w:hAnsi="Consolas"/>
            <w:color w:val="24292E"/>
            <w:sz w:val="21"/>
            <w:szCs w:val="21"/>
          </w:rPr>
          <w:t>So first create a file named .</w:t>
        </w:r>
        <w:proofErr w:type="spellStart"/>
        <w:r>
          <w:rPr>
            <w:rFonts w:ascii="Consolas" w:hAnsi="Consolas"/>
            <w:color w:val="24292E"/>
            <w:sz w:val="21"/>
            <w:szCs w:val="21"/>
          </w:rPr>
          <w:t>gitignore</w:t>
        </w:r>
        <w:proofErr w:type="spellEnd"/>
        <w:r>
          <w:rPr>
            <w:rFonts w:ascii="Consolas" w:hAnsi="Consolas"/>
            <w:color w:val="24292E"/>
            <w:sz w:val="21"/>
            <w:szCs w:val="21"/>
          </w:rPr>
          <w:t xml:space="preserve"> add the file name with the star and add and commit  then whatever files after that are pushed will ignore all the file that are in the file ignore </w:t>
        </w:r>
      </w:ins>
    </w:p>
    <w:p w14:paraId="1E17275F" w14:textId="794E3775" w:rsidR="00191DCE" w:rsidRDefault="00191DCE" w:rsidP="00D0171E">
      <w:pPr>
        <w:pStyle w:val="HTMLPreformatted"/>
        <w:rPr>
          <w:ins w:id="82" w:author="Khushi" w:date="2021-06-16T18:52:00Z"/>
          <w:rFonts w:ascii="Consolas" w:hAnsi="Consolas"/>
          <w:color w:val="24292E"/>
          <w:sz w:val="21"/>
          <w:szCs w:val="21"/>
        </w:rPr>
      </w:pPr>
    </w:p>
    <w:p w14:paraId="48B27C70" w14:textId="025CB520" w:rsidR="00191DCE" w:rsidRDefault="00191DCE" w:rsidP="00D0171E">
      <w:pPr>
        <w:pStyle w:val="HTMLPreformatted"/>
        <w:rPr>
          <w:ins w:id="83" w:author="Khushi" w:date="2021-06-16T18:52:00Z"/>
          <w:rFonts w:ascii="Consolas" w:hAnsi="Consolas"/>
          <w:color w:val="24292E"/>
          <w:sz w:val="21"/>
          <w:szCs w:val="21"/>
        </w:rPr>
      </w:pPr>
    </w:p>
    <w:p w14:paraId="399D3756" w14:textId="73D130A1" w:rsidR="00191DCE" w:rsidRDefault="00191DCE" w:rsidP="00D0171E">
      <w:pPr>
        <w:pStyle w:val="HTMLPreformatted"/>
        <w:rPr>
          <w:ins w:id="84" w:author="Khushi" w:date="2021-06-16T18:52:00Z"/>
          <w:rFonts w:ascii="Consolas" w:hAnsi="Consolas"/>
          <w:color w:val="24292E"/>
          <w:sz w:val="21"/>
          <w:szCs w:val="21"/>
        </w:rPr>
      </w:pPr>
      <w:ins w:id="85" w:author="Khushi" w:date="2021-06-16T18:52:00Z">
        <w:r>
          <w:rPr>
            <w:rFonts w:ascii="Consolas" w:hAnsi="Consolas"/>
            <w:color w:val="24292E"/>
            <w:sz w:val="21"/>
            <w:szCs w:val="21"/>
          </w:rPr>
          <w:t xml:space="preserve">For ex : </w:t>
        </w:r>
      </w:ins>
    </w:p>
    <w:p w14:paraId="3B4389F3" w14:textId="42EAAA3F" w:rsidR="00191DCE" w:rsidRDefault="00191DCE" w:rsidP="008D0458">
      <w:pPr>
        <w:pStyle w:val="HTMLPreformatted"/>
        <w:numPr>
          <w:ilvl w:val="0"/>
          <w:numId w:val="5"/>
        </w:numPr>
        <w:rPr>
          <w:ins w:id="86" w:author="Khushi" w:date="2021-06-16T18:52:00Z"/>
          <w:rFonts w:ascii="Consolas" w:hAnsi="Consolas"/>
          <w:color w:val="24292E"/>
          <w:sz w:val="21"/>
          <w:szCs w:val="21"/>
        </w:rPr>
      </w:pPr>
      <w:ins w:id="87" w:author="Khushi" w:date="2021-06-16T18:52:00Z">
        <w:r>
          <w:rPr>
            <w:rFonts w:ascii="Consolas" w:hAnsi="Consolas"/>
            <w:color w:val="24292E"/>
            <w:sz w:val="21"/>
            <w:szCs w:val="21"/>
          </w:rPr>
          <w:t>Vi .</w:t>
        </w:r>
        <w:proofErr w:type="spellStart"/>
        <w:r>
          <w:rPr>
            <w:rFonts w:ascii="Consolas" w:hAnsi="Consolas"/>
            <w:color w:val="24292E"/>
            <w:sz w:val="21"/>
            <w:szCs w:val="21"/>
          </w:rPr>
          <w:t>gitignore</w:t>
        </w:r>
        <w:proofErr w:type="spellEnd"/>
        <w:r>
          <w:rPr>
            <w:rFonts w:ascii="Consolas" w:hAnsi="Consolas"/>
            <w:color w:val="24292E"/>
            <w:sz w:val="21"/>
            <w:szCs w:val="21"/>
          </w:rPr>
          <w:t xml:space="preserve">  </w:t>
        </w:r>
      </w:ins>
    </w:p>
    <w:p w14:paraId="3F91FCFE" w14:textId="52208376" w:rsidR="00191DCE" w:rsidRDefault="00191DCE" w:rsidP="008D0458">
      <w:pPr>
        <w:pStyle w:val="HTMLPreformatted"/>
        <w:ind w:firstLine="228"/>
        <w:rPr>
          <w:ins w:id="88" w:author="Khushi" w:date="2021-06-16T18:52:00Z"/>
          <w:rFonts w:ascii="Consolas" w:hAnsi="Consolas"/>
          <w:color w:val="24292E"/>
          <w:sz w:val="21"/>
          <w:szCs w:val="21"/>
        </w:rPr>
      </w:pPr>
    </w:p>
    <w:p w14:paraId="3DFEDD10" w14:textId="44602D7E" w:rsidR="00191DCE" w:rsidRDefault="00191DCE" w:rsidP="008D0458">
      <w:pPr>
        <w:pStyle w:val="HTMLPreformatted"/>
        <w:numPr>
          <w:ilvl w:val="0"/>
          <w:numId w:val="5"/>
        </w:numPr>
        <w:rPr>
          <w:ins w:id="89" w:author="Khushi" w:date="2021-06-16T18:52:00Z"/>
          <w:rFonts w:ascii="Consolas" w:hAnsi="Consolas"/>
          <w:color w:val="24292E"/>
          <w:sz w:val="21"/>
          <w:szCs w:val="21"/>
        </w:rPr>
      </w:pPr>
      <w:ins w:id="90" w:author="Khushi" w:date="2021-06-16T18:52:00Z">
        <w:r>
          <w:rPr>
            <w:rFonts w:ascii="Consolas" w:hAnsi="Consolas"/>
            <w:color w:val="24292E"/>
            <w:sz w:val="21"/>
            <w:szCs w:val="21"/>
          </w:rPr>
          <w:t>(inside file  *.c or *.class)</w:t>
        </w:r>
      </w:ins>
    </w:p>
    <w:p w14:paraId="137F1328" w14:textId="4B6EA88A" w:rsidR="00191DCE" w:rsidRDefault="00191DCE" w:rsidP="008D0458">
      <w:pPr>
        <w:pStyle w:val="HTMLPreformatted"/>
        <w:numPr>
          <w:ilvl w:val="0"/>
          <w:numId w:val="5"/>
        </w:numPr>
        <w:rPr>
          <w:ins w:id="91" w:author="Khushi" w:date="2021-06-16T18:52:00Z"/>
          <w:rFonts w:ascii="Consolas" w:hAnsi="Consolas"/>
          <w:color w:val="24292E"/>
          <w:sz w:val="21"/>
          <w:szCs w:val="21"/>
        </w:rPr>
      </w:pPr>
      <w:ins w:id="92" w:author="Khushi" w:date="2021-06-16T18:52:00Z">
        <w:r>
          <w:rPr>
            <w:rFonts w:ascii="Consolas" w:hAnsi="Consolas"/>
            <w:color w:val="24292E"/>
            <w:sz w:val="21"/>
            <w:szCs w:val="21"/>
          </w:rPr>
          <w:t xml:space="preserve">Now add this file and commit </w:t>
        </w:r>
      </w:ins>
    </w:p>
    <w:p w14:paraId="6F449AFC" w14:textId="7F704652" w:rsidR="00191DCE" w:rsidRDefault="00191DCE" w:rsidP="008D0458">
      <w:pPr>
        <w:pStyle w:val="HTMLPreformatted"/>
        <w:numPr>
          <w:ilvl w:val="0"/>
          <w:numId w:val="5"/>
        </w:numPr>
        <w:rPr>
          <w:ins w:id="93" w:author="Khushi" w:date="2021-06-16T18:52:00Z"/>
          <w:rFonts w:ascii="Consolas" w:hAnsi="Consolas"/>
          <w:color w:val="24292E"/>
          <w:sz w:val="21"/>
          <w:szCs w:val="21"/>
        </w:rPr>
      </w:pPr>
      <w:ins w:id="94" w:author="Khushi" w:date="2021-06-16T18:52:00Z">
        <w:r>
          <w:rPr>
            <w:rFonts w:ascii="Consolas" w:hAnsi="Consolas"/>
            <w:color w:val="24292E"/>
            <w:sz w:val="21"/>
            <w:szCs w:val="21"/>
          </w:rPr>
          <w:t>Git add .</w:t>
        </w:r>
        <w:proofErr w:type="spellStart"/>
        <w:r>
          <w:rPr>
            <w:rFonts w:ascii="Consolas" w:hAnsi="Consolas"/>
            <w:color w:val="24292E"/>
            <w:sz w:val="21"/>
            <w:szCs w:val="21"/>
          </w:rPr>
          <w:t>gitignore</w:t>
        </w:r>
        <w:proofErr w:type="spellEnd"/>
        <w:r>
          <w:rPr>
            <w:rFonts w:ascii="Consolas" w:hAnsi="Consolas"/>
            <w:color w:val="24292E"/>
            <w:sz w:val="21"/>
            <w:szCs w:val="21"/>
          </w:rPr>
          <w:t xml:space="preserve"> </w:t>
        </w:r>
      </w:ins>
    </w:p>
    <w:p w14:paraId="1146C3E8" w14:textId="3896EF0B" w:rsidR="00191DCE" w:rsidRDefault="00191DCE" w:rsidP="008D0458">
      <w:pPr>
        <w:pStyle w:val="HTMLPreformatted"/>
        <w:numPr>
          <w:ilvl w:val="0"/>
          <w:numId w:val="5"/>
        </w:numPr>
        <w:rPr>
          <w:ins w:id="95" w:author="Khushi" w:date="2021-06-16T18:52:00Z"/>
          <w:rFonts w:ascii="Consolas" w:hAnsi="Consolas"/>
          <w:color w:val="24292E"/>
          <w:sz w:val="21"/>
          <w:szCs w:val="21"/>
        </w:rPr>
      </w:pPr>
      <w:ins w:id="96" w:author="Khushi" w:date="2021-06-16T18:52:00Z">
        <w:r>
          <w:rPr>
            <w:rFonts w:ascii="Consolas" w:hAnsi="Consolas"/>
            <w:color w:val="24292E"/>
            <w:sz w:val="21"/>
            <w:szCs w:val="21"/>
          </w:rPr>
          <w:t xml:space="preserve">Git commit -m “ignored </w:t>
        </w:r>
        <w:proofErr w:type="spellStart"/>
        <w:r>
          <w:rPr>
            <w:rFonts w:ascii="Consolas" w:hAnsi="Consolas"/>
            <w:color w:val="24292E"/>
            <w:sz w:val="21"/>
            <w:szCs w:val="21"/>
          </w:rPr>
          <w:t>filesssss</w:t>
        </w:r>
        <w:proofErr w:type="spellEnd"/>
        <w:r>
          <w:rPr>
            <w:rFonts w:ascii="Consolas" w:hAnsi="Consolas"/>
            <w:color w:val="24292E"/>
            <w:sz w:val="21"/>
            <w:szCs w:val="21"/>
          </w:rPr>
          <w:t xml:space="preserve">” </w:t>
        </w:r>
      </w:ins>
    </w:p>
    <w:p w14:paraId="115D511D" w14:textId="2C4AD05D" w:rsidR="00191DCE" w:rsidRDefault="008D0458" w:rsidP="008D0458">
      <w:pPr>
        <w:pStyle w:val="HTMLPreformatted"/>
        <w:numPr>
          <w:ilvl w:val="0"/>
          <w:numId w:val="5"/>
        </w:numPr>
        <w:rPr>
          <w:ins w:id="97" w:author="Khushi" w:date="2021-06-16T18:52:00Z"/>
          <w:rFonts w:ascii="Consolas" w:hAnsi="Consolas"/>
          <w:color w:val="24292E"/>
          <w:sz w:val="21"/>
          <w:szCs w:val="21"/>
        </w:rPr>
      </w:pPr>
      <w:ins w:id="98" w:author="Khushi" w:date="2021-06-16T18:52:00Z">
        <w:r>
          <w:rPr>
            <w:rFonts w:ascii="Consolas" w:hAnsi="Consolas"/>
            <w:color w:val="24292E"/>
            <w:sz w:val="21"/>
            <w:szCs w:val="21"/>
          </w:rPr>
          <w:t>(</w:t>
        </w:r>
        <w:r w:rsidR="00191DCE">
          <w:rPr>
            <w:rFonts w:ascii="Consolas" w:hAnsi="Consolas"/>
            <w:color w:val="24292E"/>
            <w:sz w:val="21"/>
            <w:szCs w:val="21"/>
          </w:rPr>
          <w:t>Create files</w:t>
        </w:r>
        <w:r>
          <w:rPr>
            <w:rFonts w:ascii="Consolas" w:hAnsi="Consolas"/>
            <w:color w:val="24292E"/>
            <w:sz w:val="21"/>
            <w:szCs w:val="21"/>
          </w:rPr>
          <w:t>)</w:t>
        </w:r>
        <w:r w:rsidR="00191DCE">
          <w:rPr>
            <w:rFonts w:ascii="Consolas" w:hAnsi="Consolas"/>
            <w:color w:val="24292E"/>
            <w:sz w:val="21"/>
            <w:szCs w:val="21"/>
          </w:rPr>
          <w:t xml:space="preserve"> touch 1.class 2.class 1.txt 1.java</w:t>
        </w:r>
      </w:ins>
    </w:p>
    <w:p w14:paraId="3A10A4BA" w14:textId="77777777" w:rsidR="00D0171E" w:rsidRPr="00E36375" w:rsidRDefault="00D0171E" w:rsidP="00D0171E">
      <w:pPr>
        <w:pStyle w:val="HTMLPreformatted"/>
        <w:rPr>
          <w:ins w:id="99" w:author="Khushi" w:date="2021-06-16T18:52:00Z"/>
          <w:rFonts w:ascii="Consolas" w:hAnsi="Consolas"/>
          <w:color w:val="24292E"/>
          <w:sz w:val="21"/>
          <w:szCs w:val="21"/>
        </w:rPr>
      </w:pPr>
    </w:p>
    <w:p w14:paraId="195DBAE7" w14:textId="77777777" w:rsidR="00FF4762" w:rsidRDefault="00FF4762" w:rsidP="00D871D2">
      <w:pPr>
        <w:rPr>
          <w:noProof/>
        </w:rPr>
      </w:pPr>
    </w:p>
    <w:p w14:paraId="52F6561C" w14:textId="3ECB53E1" w:rsidR="00E36375" w:rsidRDefault="00191DCE" w:rsidP="00D871D2">
      <w:pPr>
        <w:rPr>
          <w:ins w:id="100" w:author="Khushi" w:date="2021-06-16T18:52:00Z"/>
        </w:rPr>
      </w:pPr>
      <w:ins w:id="101" w:author="Khushi" w:date="2021-06-16T18:52:00Z">
        <w:r w:rsidRPr="00191DCE">
          <w:rPr>
            <w:noProof/>
          </w:rPr>
          <w:lastRenderedPageBreak/>
          <w:drawing>
            <wp:inline distT="0" distB="0" distL="0" distR="0" wp14:anchorId="3F7C37AD" wp14:editId="605F3043">
              <wp:extent cx="4663440" cy="3405505"/>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8635"/>
                      <a:stretch/>
                    </pic:blipFill>
                    <pic:spPr bwMode="auto">
                      <a:xfrm>
                        <a:off x="0" y="0"/>
                        <a:ext cx="4663440" cy="3405505"/>
                      </a:xfrm>
                      <a:prstGeom prst="rect">
                        <a:avLst/>
                      </a:prstGeom>
                      <a:ln>
                        <a:noFill/>
                      </a:ln>
                      <a:extLst>
                        <a:ext uri="{53640926-AAD7-44D8-BBD7-CCE9431645EC}">
                          <a14:shadowObscured xmlns:a14="http://schemas.microsoft.com/office/drawing/2010/main"/>
                        </a:ext>
                      </a:extLst>
                    </pic:spPr>
                  </pic:pic>
                </a:graphicData>
              </a:graphic>
            </wp:inline>
          </w:drawing>
        </w:r>
      </w:ins>
    </w:p>
    <w:p w14:paraId="7454DECB" w14:textId="77777777" w:rsidR="00DE638C" w:rsidRDefault="00DE638C" w:rsidP="00D871D2">
      <w:pPr>
        <w:rPr>
          <w:ins w:id="102" w:author="Khushi" w:date="2021-06-16T18:52:00Z"/>
        </w:rPr>
      </w:pPr>
    </w:p>
    <w:p w14:paraId="5AA4D276" w14:textId="071ABA65" w:rsidR="008E4D97" w:rsidRDefault="008E4D97" w:rsidP="008D0458">
      <w:pPr>
        <w:pStyle w:val="ListParagraph"/>
        <w:numPr>
          <w:ilvl w:val="0"/>
          <w:numId w:val="6"/>
        </w:numPr>
        <w:rPr>
          <w:ins w:id="103" w:author="Khushi" w:date="2021-06-16T18:52:00Z"/>
        </w:rPr>
      </w:pPr>
      <w:ins w:id="104" w:author="Khushi" w:date="2021-06-16T18:52:00Z">
        <w:r>
          <w:t xml:space="preserve">Git status : will show only the files that will be pushed </w:t>
        </w:r>
      </w:ins>
    </w:p>
    <w:p w14:paraId="276D63C0" w14:textId="4FB7130E" w:rsidR="008E4D97" w:rsidRDefault="008E4D97" w:rsidP="008D0458">
      <w:pPr>
        <w:pStyle w:val="ListParagraph"/>
        <w:numPr>
          <w:ilvl w:val="0"/>
          <w:numId w:val="6"/>
        </w:numPr>
        <w:rPr>
          <w:ins w:id="105" w:author="Khushi" w:date="2021-06-16T18:52:00Z"/>
        </w:rPr>
      </w:pPr>
      <w:ins w:id="106" w:author="Khushi" w:date="2021-06-16T18:52:00Z">
        <w:r>
          <w:t xml:space="preserve">Git  add . </w:t>
        </w:r>
      </w:ins>
    </w:p>
    <w:p w14:paraId="3D62D14F" w14:textId="5A0FDDA0" w:rsidR="008E4D97" w:rsidRDefault="008E4D97" w:rsidP="008D0458">
      <w:pPr>
        <w:pStyle w:val="ListParagraph"/>
        <w:numPr>
          <w:ilvl w:val="0"/>
          <w:numId w:val="6"/>
        </w:numPr>
        <w:rPr>
          <w:ins w:id="107" w:author="Khushi" w:date="2021-06-16T18:52:00Z"/>
        </w:rPr>
      </w:pPr>
      <w:ins w:id="108" w:author="Khushi" w:date="2021-06-16T18:52:00Z">
        <w:r>
          <w:t>Git commit -m “ “</w:t>
        </w:r>
      </w:ins>
    </w:p>
    <w:p w14:paraId="2DB616E5" w14:textId="77777777" w:rsidR="008D0458" w:rsidRDefault="008D0458" w:rsidP="008D0458">
      <w:pPr>
        <w:pStyle w:val="ListParagraph"/>
        <w:rPr>
          <w:ins w:id="109" w:author="Khushi" w:date="2021-06-16T18:52:00Z"/>
        </w:rPr>
      </w:pPr>
    </w:p>
    <w:p w14:paraId="369EFD60" w14:textId="3D992BE1" w:rsidR="008D0458" w:rsidRDefault="008D0458" w:rsidP="008D0458">
      <w:pPr>
        <w:pStyle w:val="ListParagraph"/>
        <w:rPr>
          <w:ins w:id="110" w:author="Khushi" w:date="2021-06-16T18:52:00Z"/>
        </w:rPr>
      </w:pPr>
      <w:ins w:id="111" w:author="Khushi" w:date="2021-06-16T18:52:00Z">
        <w:r>
          <w:t xml:space="preserve">If you want to txt file only </w:t>
        </w:r>
      </w:ins>
    </w:p>
    <w:p w14:paraId="383524AA" w14:textId="77777777" w:rsidR="008D0458" w:rsidRDefault="008D0458" w:rsidP="008D0458">
      <w:pPr>
        <w:pStyle w:val="ListParagraph"/>
        <w:rPr>
          <w:ins w:id="112" w:author="Khushi" w:date="2021-06-16T18:52:00Z"/>
        </w:rPr>
      </w:pPr>
    </w:p>
    <w:p w14:paraId="7A3D4583" w14:textId="69CC6400" w:rsidR="008D0458" w:rsidRDefault="008D0458" w:rsidP="008D0458">
      <w:pPr>
        <w:pStyle w:val="ListParagraph"/>
        <w:numPr>
          <w:ilvl w:val="0"/>
          <w:numId w:val="6"/>
        </w:numPr>
        <w:rPr>
          <w:ins w:id="113" w:author="Khushi" w:date="2021-06-16T18:52:00Z"/>
        </w:rPr>
      </w:pPr>
      <w:ins w:id="114" w:author="Khushi" w:date="2021-06-16T18:52:00Z">
        <w:r>
          <w:t xml:space="preserve">Git add *.txt </w:t>
        </w:r>
      </w:ins>
    </w:p>
    <w:p w14:paraId="4E2B9995" w14:textId="31F205C2" w:rsidR="00673169" w:rsidRDefault="008D0458" w:rsidP="00673169">
      <w:pPr>
        <w:rPr>
          <w:ins w:id="115" w:author="Khushi" w:date="2021-06-16T18:52:00Z"/>
        </w:rPr>
      </w:pPr>
      <w:ins w:id="116" w:author="Khushi" w:date="2021-06-16T18:52:00Z">
        <w:r>
          <w:t>To see late</w:t>
        </w:r>
        <w:r w:rsidR="00673169">
          <w:t xml:space="preserve">st </w:t>
        </w:r>
        <w:r>
          <w:t xml:space="preserve"> commit </w:t>
        </w:r>
      </w:ins>
    </w:p>
    <w:p w14:paraId="61253076" w14:textId="2CD3A078" w:rsidR="008D0458" w:rsidRDefault="008D0458" w:rsidP="00673169">
      <w:pPr>
        <w:pStyle w:val="ListParagraph"/>
        <w:numPr>
          <w:ilvl w:val="0"/>
          <w:numId w:val="6"/>
        </w:numPr>
        <w:rPr>
          <w:ins w:id="117" w:author="Khushi" w:date="2021-06-16T18:52:00Z"/>
        </w:rPr>
      </w:pPr>
      <w:ins w:id="118" w:author="Khushi" w:date="2021-06-16T18:52:00Z">
        <w:r>
          <w:t>git log -1 or git log -2</w:t>
        </w:r>
      </w:ins>
    </w:p>
    <w:p w14:paraId="4DBFEFE3" w14:textId="4FE9A421" w:rsidR="00673169" w:rsidRDefault="00673169" w:rsidP="00673169">
      <w:pPr>
        <w:pStyle w:val="ListParagraph"/>
        <w:numPr>
          <w:ilvl w:val="0"/>
          <w:numId w:val="6"/>
        </w:numPr>
        <w:rPr>
          <w:ins w:id="119" w:author="Khushi" w:date="2021-06-16T18:52:00Z"/>
        </w:rPr>
      </w:pPr>
      <w:ins w:id="120" w:author="Khushi" w:date="2021-06-16T18:52:00Z">
        <w:r>
          <w:t>git log  --oneline  ( in summarised manner)</w:t>
        </w:r>
      </w:ins>
    </w:p>
    <w:p w14:paraId="514A6D9D" w14:textId="796AB5CD" w:rsidR="00673169" w:rsidRDefault="00673169" w:rsidP="00673169">
      <w:pPr>
        <w:pStyle w:val="ListParagraph"/>
        <w:numPr>
          <w:ilvl w:val="0"/>
          <w:numId w:val="6"/>
        </w:numPr>
        <w:rPr>
          <w:ins w:id="121" w:author="Khushi" w:date="2021-06-16T18:52:00Z"/>
        </w:rPr>
      </w:pPr>
      <w:ins w:id="122" w:author="Khushi" w:date="2021-06-16T18:52:00Z">
        <w:r>
          <w:t>git log  –grep “</w:t>
        </w:r>
        <w:proofErr w:type="spellStart"/>
        <w:r>
          <w:t>singapore</w:t>
        </w:r>
        <w:proofErr w:type="spellEnd"/>
        <w:r>
          <w:t>”   ( to see exact or related commit  )</w:t>
        </w:r>
      </w:ins>
    </w:p>
    <w:p w14:paraId="0DCD617A" w14:textId="122FA8A2" w:rsidR="00673169" w:rsidRPr="00673169" w:rsidRDefault="00673169" w:rsidP="00673169">
      <w:pPr>
        <w:rPr>
          <w:ins w:id="123" w:author="Khushi" w:date="2021-06-16T18:52:00Z"/>
          <w:b/>
          <w:bCs/>
        </w:rPr>
      </w:pPr>
      <w:ins w:id="124" w:author="Khushi" w:date="2021-06-16T18:52:00Z">
        <w:r w:rsidRPr="00673169">
          <w:rPr>
            <w:b/>
            <w:bCs/>
          </w:rPr>
          <w:t>Branching</w:t>
        </w:r>
      </w:ins>
    </w:p>
    <w:p w14:paraId="47F08960" w14:textId="1BF42017" w:rsidR="00673169" w:rsidRDefault="00673169" w:rsidP="00673169">
      <w:pPr>
        <w:pStyle w:val="ListParagraph"/>
        <w:numPr>
          <w:ilvl w:val="0"/>
          <w:numId w:val="6"/>
        </w:numPr>
        <w:rPr>
          <w:ins w:id="125" w:author="Khushi" w:date="2021-06-16T18:52:00Z"/>
        </w:rPr>
      </w:pPr>
      <w:ins w:id="126" w:author="Khushi" w:date="2021-06-16T18:52:00Z">
        <w:r>
          <w:t xml:space="preserve">by default branch called master </w:t>
        </w:r>
      </w:ins>
    </w:p>
    <w:p w14:paraId="7F7FE2AD" w14:textId="37347E13" w:rsidR="00673169" w:rsidRDefault="00673169" w:rsidP="00673169">
      <w:pPr>
        <w:pStyle w:val="ListParagraph"/>
        <w:numPr>
          <w:ilvl w:val="0"/>
          <w:numId w:val="6"/>
        </w:numPr>
        <w:rPr>
          <w:ins w:id="127" w:author="Khushi" w:date="2021-06-16T18:52:00Z"/>
        </w:rPr>
      </w:pPr>
      <w:ins w:id="128" w:author="Khushi" w:date="2021-06-16T18:52:00Z">
        <w:r>
          <w:t xml:space="preserve">to see branch :  git branch </w:t>
        </w:r>
      </w:ins>
    </w:p>
    <w:p w14:paraId="73D57CA3" w14:textId="3F8A47FF" w:rsidR="00673169" w:rsidRDefault="00BF3EC6" w:rsidP="00673169">
      <w:pPr>
        <w:pStyle w:val="ListParagraph"/>
        <w:numPr>
          <w:ilvl w:val="0"/>
          <w:numId w:val="6"/>
        </w:numPr>
      </w:pPr>
      <w:r>
        <w:t xml:space="preserve">git branch  newbranch </w:t>
      </w:r>
    </w:p>
    <w:p w14:paraId="36F8DEA0" w14:textId="730973B0" w:rsidR="00BF3EC6" w:rsidRDefault="00BF3EC6" w:rsidP="00673169">
      <w:pPr>
        <w:pStyle w:val="ListParagraph"/>
        <w:numPr>
          <w:ilvl w:val="0"/>
          <w:numId w:val="6"/>
        </w:numPr>
      </w:pPr>
      <w:r>
        <w:t xml:space="preserve">git checkout newbranch  ( to change to other branches) </w:t>
      </w:r>
    </w:p>
    <w:p w14:paraId="773B4D5F" w14:textId="77777777" w:rsidR="002911B9" w:rsidRDefault="00E36B8A" w:rsidP="00673169">
      <w:pPr>
        <w:pStyle w:val="ListParagraph"/>
        <w:numPr>
          <w:ilvl w:val="0"/>
          <w:numId w:val="6"/>
        </w:numPr>
      </w:pPr>
      <w:r>
        <w:t>changes made in new branch wont be visible in master if commited but if not commited it will be shown in master only once you commit it belongs to new branch otherwise to main branch</w:t>
      </w:r>
    </w:p>
    <w:p w14:paraId="4CA825DE" w14:textId="5F09B0FD" w:rsidR="00BF3EC6" w:rsidRDefault="00E36B8A" w:rsidP="00673169">
      <w:pPr>
        <w:pStyle w:val="ListParagraph"/>
        <w:numPr>
          <w:ilvl w:val="0"/>
          <w:numId w:val="6"/>
        </w:numPr>
      </w:pPr>
      <w:r>
        <w:t xml:space="preserve"> </w:t>
      </w:r>
      <w:r w:rsidR="00374C83">
        <w:t xml:space="preserve">when two branches have two files with same names but different content and trying to merge there is conflict </w:t>
      </w:r>
    </w:p>
    <w:p w14:paraId="11D7CA02" w14:textId="052D5BC6" w:rsidR="00A358B0" w:rsidRDefault="00A358B0" w:rsidP="00673169">
      <w:pPr>
        <w:pStyle w:val="ListParagraph"/>
        <w:numPr>
          <w:ilvl w:val="0"/>
          <w:numId w:val="6"/>
        </w:numPr>
      </w:pPr>
      <w:r>
        <w:t>Git merge newbranch ( if shows conflict )</w:t>
      </w:r>
      <w:r w:rsidR="00E2343D">
        <w:t xml:space="preserve"> open the file and edit again add and commit </w:t>
      </w:r>
    </w:p>
    <w:p w14:paraId="38265D66" w14:textId="35B1DF26" w:rsidR="00E2343D" w:rsidRDefault="00A21803" w:rsidP="00673169">
      <w:pPr>
        <w:pStyle w:val="ListParagraph"/>
        <w:numPr>
          <w:ilvl w:val="0"/>
          <w:numId w:val="6"/>
        </w:numPr>
      </w:pPr>
      <w:r>
        <w:t xml:space="preserve">If you want multiple idea in same branch repository called stash </w:t>
      </w:r>
    </w:p>
    <w:p w14:paraId="1A0C3EB2" w14:textId="5B2419B2" w:rsidR="00A21803" w:rsidRDefault="00A21803" w:rsidP="00A21803">
      <w:pPr>
        <w:pStyle w:val="ListParagraph"/>
      </w:pPr>
      <w:r>
        <w:lastRenderedPageBreak/>
        <w:t xml:space="preserve">First create empty file add and commit add data &gt; same file new idea if you </w:t>
      </w:r>
      <w:proofErr w:type="spellStart"/>
      <w:r>
        <w:t>wana</w:t>
      </w:r>
      <w:proofErr w:type="spellEnd"/>
      <w:r>
        <w:t xml:space="preserve"> test then you </w:t>
      </w:r>
      <w:proofErr w:type="spellStart"/>
      <w:r>
        <w:t>ll</w:t>
      </w:r>
      <w:proofErr w:type="spellEnd"/>
      <w:r>
        <w:t xml:space="preserve"> apply stash that will give you clean file </w:t>
      </w:r>
    </w:p>
    <w:p w14:paraId="12FA9DE7" w14:textId="77B66827" w:rsidR="002C59EA" w:rsidRDefault="002C59EA" w:rsidP="002C59EA">
      <w:pPr>
        <w:pStyle w:val="ListParagraph"/>
        <w:numPr>
          <w:ilvl w:val="0"/>
          <w:numId w:val="6"/>
        </w:numPr>
      </w:pPr>
      <w:r>
        <w:t xml:space="preserve">Git stash </w:t>
      </w:r>
    </w:p>
    <w:p w14:paraId="2BC691FC" w14:textId="1A8AD457" w:rsidR="00877FB8" w:rsidRDefault="00877FB8" w:rsidP="002C59EA">
      <w:pPr>
        <w:pStyle w:val="ListParagraph"/>
        <w:numPr>
          <w:ilvl w:val="0"/>
          <w:numId w:val="6"/>
        </w:numPr>
      </w:pPr>
      <w:r>
        <w:t xml:space="preserve">Git stash clear </w:t>
      </w:r>
    </w:p>
    <w:p w14:paraId="5B00DCA7" w14:textId="1D782471" w:rsidR="007D4DB8" w:rsidRDefault="007D4DB8" w:rsidP="002C59EA">
      <w:pPr>
        <w:pStyle w:val="ListParagraph"/>
        <w:numPr>
          <w:ilvl w:val="0"/>
          <w:numId w:val="6"/>
        </w:numPr>
      </w:pPr>
      <w:r>
        <w:t>To delete the snapshot</w:t>
      </w:r>
      <w:r w:rsidR="00592B71">
        <w:t xml:space="preserve"> before commit </w:t>
      </w:r>
      <w:r>
        <w:t xml:space="preserve"> : git reset filename </w:t>
      </w:r>
    </w:p>
    <w:p w14:paraId="6FAC213C" w14:textId="6732CFF7" w:rsidR="00592B71" w:rsidRDefault="00592B71" w:rsidP="002C59EA">
      <w:pPr>
        <w:pStyle w:val="ListParagraph"/>
        <w:numPr>
          <w:ilvl w:val="0"/>
          <w:numId w:val="6"/>
        </w:numPr>
      </w:pPr>
      <w:r>
        <w:t>Git reset –hard (all files)</w:t>
      </w:r>
    </w:p>
    <w:p w14:paraId="23611451" w14:textId="0D820BFA" w:rsidR="000742E2" w:rsidRDefault="000742E2" w:rsidP="002C59EA">
      <w:pPr>
        <w:pStyle w:val="ListParagraph"/>
        <w:numPr>
          <w:ilvl w:val="0"/>
          <w:numId w:val="6"/>
        </w:numPr>
      </w:pPr>
      <w:r>
        <w:t xml:space="preserve">After commit we use : git revert </w:t>
      </w:r>
    </w:p>
    <w:p w14:paraId="2EFAD10E" w14:textId="21BB04ED" w:rsidR="000742E2" w:rsidRDefault="00E605DB" w:rsidP="002C59EA">
      <w:pPr>
        <w:pStyle w:val="ListParagraph"/>
        <w:numPr>
          <w:ilvl w:val="0"/>
          <w:numId w:val="6"/>
        </w:numPr>
      </w:pPr>
      <w:r>
        <w:t xml:space="preserve">Tag : git tag -a name – m “message “ </w:t>
      </w:r>
    </w:p>
    <w:p w14:paraId="1EB8AA01" w14:textId="6D198277" w:rsidR="00244AD5" w:rsidRDefault="00244AD5" w:rsidP="002C59EA">
      <w:pPr>
        <w:pStyle w:val="ListParagraph"/>
        <w:numPr>
          <w:ilvl w:val="0"/>
          <w:numId w:val="6"/>
        </w:numPr>
      </w:pPr>
      <w:r>
        <w:t xml:space="preserve">To delete tag : git tag -d name </w:t>
      </w:r>
    </w:p>
    <w:p w14:paraId="06AF0698" w14:textId="47C22A0B" w:rsidR="00244AD5" w:rsidRDefault="00244AD5" w:rsidP="002C59EA">
      <w:pPr>
        <w:pStyle w:val="ListParagraph"/>
        <w:numPr>
          <w:ilvl w:val="0"/>
          <w:numId w:val="6"/>
        </w:numPr>
      </w:pPr>
      <w:r>
        <w:t xml:space="preserve">List of tag : </w:t>
      </w:r>
      <w:r w:rsidR="007114D2">
        <w:t xml:space="preserve">git tag </w:t>
      </w:r>
    </w:p>
    <w:p w14:paraId="7ED3BBB0" w14:textId="2DEEA789" w:rsidR="007114D2" w:rsidRPr="00301FFA" w:rsidRDefault="00301FFA" w:rsidP="002C59EA">
      <w:pPr>
        <w:pStyle w:val="ListParagraph"/>
        <w:numPr>
          <w:ilvl w:val="0"/>
          <w:numId w:val="6"/>
        </w:numPr>
        <w:rPr>
          <w:b/>
          <w:bCs/>
        </w:rPr>
      </w:pPr>
      <w:r w:rsidRPr="00301FFA">
        <w:rPr>
          <w:b/>
          <w:bCs/>
        </w:rPr>
        <w:t xml:space="preserve">Clone </w:t>
      </w:r>
      <w:r>
        <w:t xml:space="preserve">to copy everything in local repo : git clone </w:t>
      </w:r>
      <w:proofErr w:type="spellStart"/>
      <w:r>
        <w:t>url</w:t>
      </w:r>
      <w:proofErr w:type="spellEnd"/>
      <w:r>
        <w:t xml:space="preserve"> </w:t>
      </w:r>
    </w:p>
    <w:p w14:paraId="379DF395" w14:textId="7A9AB453" w:rsidR="00301FFA" w:rsidRPr="00301FFA" w:rsidRDefault="00301FFA" w:rsidP="002C59EA">
      <w:pPr>
        <w:pStyle w:val="ListParagraph"/>
        <w:numPr>
          <w:ilvl w:val="0"/>
          <w:numId w:val="6"/>
        </w:numPr>
        <w:rPr>
          <w:b/>
          <w:bCs/>
        </w:rPr>
      </w:pPr>
      <w:r>
        <w:rPr>
          <w:b/>
          <w:bCs/>
        </w:rPr>
        <w:t>Pull diff then clone :</w:t>
      </w:r>
      <w:r>
        <w:t xml:space="preserve"> clone takes whole of main repo but pull gets only incremental   stuff </w:t>
      </w:r>
    </w:p>
    <w:p w14:paraId="1C04C9CB" w14:textId="5F26B164" w:rsidR="00301FFA" w:rsidRPr="00301FFA" w:rsidRDefault="00301FFA" w:rsidP="00301FFA">
      <w:pPr>
        <w:pStyle w:val="ListParagraph"/>
        <w:numPr>
          <w:ilvl w:val="0"/>
          <w:numId w:val="6"/>
        </w:numPr>
        <w:rPr>
          <w:ins w:id="129" w:author="Khushi" w:date="2021-06-16T18:52:00Z"/>
          <w:b/>
          <w:bCs/>
        </w:rPr>
      </w:pPr>
      <w:r>
        <w:t xml:space="preserve">To </w:t>
      </w:r>
      <w:proofErr w:type="spellStart"/>
      <w:r>
        <w:t>megre</w:t>
      </w:r>
      <w:proofErr w:type="spellEnd"/>
      <w:r>
        <w:t xml:space="preserve"> you </w:t>
      </w:r>
      <w:proofErr w:type="spellStart"/>
      <w:r>
        <w:t>ll</w:t>
      </w:r>
      <w:proofErr w:type="spellEnd"/>
      <w:r>
        <w:t xml:space="preserve"> have to raise </w:t>
      </w:r>
      <w:proofErr w:type="spellStart"/>
      <w:r>
        <w:t>req</w:t>
      </w:r>
      <w:proofErr w:type="spellEnd"/>
      <w:r>
        <w:t xml:space="preserve"> </w:t>
      </w:r>
      <w:r w:rsidR="00173A53">
        <w:t>from web  new pull r</w:t>
      </w:r>
      <w:proofErr w:type="spellStart"/>
      <w:r w:rsidR="00173A53">
        <w:t>eq</w:t>
      </w:r>
      <w:proofErr w:type="spellEnd"/>
      <w:r w:rsidR="00173A53">
        <w:t xml:space="preserve">  &gt; choose branch and then merge in master </w:t>
      </w:r>
    </w:p>
    <w:p w14:paraId="69A13996" w14:textId="77777777" w:rsidR="008E4D97" w:rsidRDefault="008E4D97" w:rsidP="00D871D2">
      <w:pPr>
        <w:rPr>
          <w:ins w:id="130" w:author="Khushi" w:date="2021-06-16T18:52:00Z"/>
        </w:rPr>
      </w:pPr>
    </w:p>
    <w:p w14:paraId="22D9985B" w14:textId="77777777" w:rsidR="00F9101D" w:rsidRDefault="00F9101D" w:rsidP="00D871D2">
      <w:pPr>
        <w:rPr>
          <w:ins w:id="131" w:author="Khushi" w:date="2021-06-16T18:52:00Z"/>
        </w:rPr>
      </w:pPr>
    </w:p>
    <w:p w14:paraId="6ED491F8" w14:textId="77777777" w:rsidR="008B1E6D" w:rsidRDefault="008B1E6D" w:rsidP="008B1E6D">
      <w:pPr>
        <w:rPr>
          <w:ins w:id="132" w:author="Khushi" w:date="2021-06-16T18:52:00Z"/>
        </w:rPr>
      </w:pPr>
    </w:p>
    <w:p w14:paraId="5022B700" w14:textId="504B1C09" w:rsidR="008B1E6D" w:rsidRDefault="008B1E6D" w:rsidP="008B1E6D"/>
    <w:p w14:paraId="6C7F71EA" w14:textId="17FC5ADD" w:rsidR="00374C83" w:rsidRDefault="00374C83" w:rsidP="008B1E6D"/>
    <w:p w14:paraId="47369991" w14:textId="14AE1BE1" w:rsidR="000742E2" w:rsidRDefault="000742E2" w:rsidP="008B1E6D"/>
    <w:p w14:paraId="76705629" w14:textId="4EA6516A" w:rsidR="000742E2" w:rsidRDefault="000742E2" w:rsidP="008B1E6D"/>
    <w:p w14:paraId="5D8E2659" w14:textId="3162122E" w:rsidR="000742E2" w:rsidRDefault="000742E2" w:rsidP="008B1E6D"/>
    <w:p w14:paraId="1A602D21" w14:textId="76B00A3A" w:rsidR="000742E2" w:rsidRDefault="000742E2" w:rsidP="008B1E6D"/>
    <w:p w14:paraId="6067A43C" w14:textId="77777777" w:rsidR="000742E2" w:rsidRDefault="000742E2" w:rsidP="000742E2">
      <w:r>
        <w:t xml:space="preserve">Git </w:t>
      </w:r>
    </w:p>
    <w:p w14:paraId="031477EE" w14:textId="77777777" w:rsidR="000742E2" w:rsidRDefault="000742E2" w:rsidP="000742E2">
      <w:pPr>
        <w:pStyle w:val="ListParagraph"/>
        <w:numPr>
          <w:ilvl w:val="0"/>
          <w:numId w:val="7"/>
        </w:numPr>
        <w:spacing w:line="256" w:lineRule="auto"/>
      </w:pPr>
      <w:r>
        <w:t xml:space="preserve">To add </w:t>
      </w:r>
      <w:proofErr w:type="spellStart"/>
      <w:r>
        <w:t>exsisting</w:t>
      </w:r>
      <w:proofErr w:type="spellEnd"/>
      <w:r>
        <w:t xml:space="preserve"> into </w:t>
      </w:r>
      <w:proofErr w:type="spellStart"/>
      <w:r>
        <w:t>dir</w:t>
      </w:r>
      <w:proofErr w:type="spellEnd"/>
      <w:r>
        <w:t xml:space="preserve"> first  : ls -la </w:t>
      </w:r>
    </w:p>
    <w:p w14:paraId="434988AD" w14:textId="77777777" w:rsidR="000742E2" w:rsidRDefault="000742E2" w:rsidP="000742E2">
      <w:pPr>
        <w:pStyle w:val="ListParagraph"/>
        <w:numPr>
          <w:ilvl w:val="0"/>
          <w:numId w:val="7"/>
        </w:numPr>
        <w:spacing w:line="256" w:lineRule="auto"/>
      </w:pPr>
      <w:r>
        <w:t>2</w:t>
      </w:r>
      <w:r>
        <w:rPr>
          <w:vertAlign w:val="superscript"/>
        </w:rPr>
        <w:t>nd</w:t>
      </w:r>
      <w:r>
        <w:t xml:space="preserve"> : Git </w:t>
      </w:r>
      <w:proofErr w:type="spellStart"/>
      <w:r>
        <w:t>init</w:t>
      </w:r>
      <w:proofErr w:type="spellEnd"/>
      <w:r>
        <w:t xml:space="preserve"> </w:t>
      </w:r>
    </w:p>
    <w:p w14:paraId="770D3CEC" w14:textId="77777777" w:rsidR="000742E2" w:rsidRDefault="000742E2" w:rsidP="000742E2">
      <w:pPr>
        <w:pStyle w:val="ListParagraph"/>
        <w:numPr>
          <w:ilvl w:val="0"/>
          <w:numId w:val="7"/>
        </w:numPr>
        <w:spacing w:line="256" w:lineRule="auto"/>
      </w:pPr>
      <w:r>
        <w:t xml:space="preserve">Git reset file name (to delete from stage are ) </w:t>
      </w:r>
    </w:p>
    <w:p w14:paraId="51E7260A" w14:textId="77777777" w:rsidR="000742E2" w:rsidRDefault="000742E2" w:rsidP="000742E2">
      <w:pPr>
        <w:pStyle w:val="ListParagraph"/>
        <w:numPr>
          <w:ilvl w:val="0"/>
          <w:numId w:val="7"/>
        </w:numPr>
        <w:spacing w:line="256" w:lineRule="auto"/>
      </w:pPr>
      <w:r>
        <w:t>To clone remote repo : git clone (</w:t>
      </w:r>
      <w:proofErr w:type="spellStart"/>
      <w:r>
        <w:t>url</w:t>
      </w:r>
      <w:proofErr w:type="spellEnd"/>
      <w:r>
        <w:t xml:space="preserve">)  &lt;at place to clone&gt; </w:t>
      </w:r>
    </w:p>
    <w:p w14:paraId="2BAB34A9" w14:textId="77777777" w:rsidR="000742E2" w:rsidRDefault="000742E2" w:rsidP="000742E2">
      <w:pPr>
        <w:pStyle w:val="ListParagraph"/>
        <w:numPr>
          <w:ilvl w:val="0"/>
          <w:numId w:val="7"/>
        </w:numPr>
        <w:spacing w:line="256" w:lineRule="auto"/>
      </w:pPr>
      <w:r>
        <w:t xml:space="preserve"> To view  git remote -v </w:t>
      </w:r>
    </w:p>
    <w:p w14:paraId="621007DE" w14:textId="77777777" w:rsidR="000742E2" w:rsidRDefault="000742E2" w:rsidP="000742E2">
      <w:pPr>
        <w:pStyle w:val="ListParagraph"/>
        <w:numPr>
          <w:ilvl w:val="0"/>
          <w:numId w:val="7"/>
        </w:numPr>
        <w:spacing w:line="256" w:lineRule="auto"/>
      </w:pPr>
      <w:r>
        <w:t xml:space="preserve">To list branch git branch -a </w:t>
      </w:r>
    </w:p>
    <w:p w14:paraId="1C0AACA3" w14:textId="77777777" w:rsidR="000742E2" w:rsidRDefault="000742E2" w:rsidP="000742E2">
      <w:pPr>
        <w:pStyle w:val="ListParagraph"/>
        <w:numPr>
          <w:ilvl w:val="0"/>
          <w:numId w:val="7"/>
        </w:numPr>
        <w:spacing w:line="256" w:lineRule="auto"/>
      </w:pPr>
      <w:r>
        <w:rPr>
          <w:b/>
        </w:rPr>
        <w:t>Git diff</w:t>
      </w:r>
      <w:r>
        <w:t xml:space="preserve"> – shows the changes made </w:t>
      </w:r>
    </w:p>
    <w:p w14:paraId="608DACA6" w14:textId="77777777" w:rsidR="000742E2" w:rsidRDefault="000742E2" w:rsidP="000742E2">
      <w:pPr>
        <w:pStyle w:val="ListParagraph"/>
        <w:numPr>
          <w:ilvl w:val="0"/>
          <w:numId w:val="7"/>
        </w:numPr>
        <w:spacing w:line="256" w:lineRule="auto"/>
      </w:pPr>
      <w:r>
        <w:t>Git branch --merged : to show all things merged previously</w:t>
      </w:r>
    </w:p>
    <w:p w14:paraId="3625486D" w14:textId="77777777" w:rsidR="000742E2" w:rsidRDefault="000742E2" w:rsidP="000742E2">
      <w:pPr>
        <w:pStyle w:val="ListParagraph"/>
        <w:numPr>
          <w:ilvl w:val="0"/>
          <w:numId w:val="7"/>
        </w:numPr>
        <w:spacing w:line="256" w:lineRule="auto"/>
      </w:pPr>
      <w:r>
        <w:t xml:space="preserve">If you </w:t>
      </w:r>
      <w:proofErr w:type="spellStart"/>
      <w:r>
        <w:t>wanna</w:t>
      </w:r>
      <w:proofErr w:type="spellEnd"/>
      <w:r>
        <w:t xml:space="preserve"> delete after merge : git branch -d name</w:t>
      </w:r>
    </w:p>
    <w:p w14:paraId="4F585B8F" w14:textId="77777777" w:rsidR="000742E2" w:rsidRDefault="000742E2" w:rsidP="000742E2">
      <w:pPr>
        <w:pStyle w:val="ListParagraph"/>
        <w:numPr>
          <w:ilvl w:val="0"/>
          <w:numId w:val="7"/>
        </w:numPr>
        <w:spacing w:line="256" w:lineRule="auto"/>
      </w:pPr>
      <w:r>
        <w:t xml:space="preserve">To delete from </w:t>
      </w:r>
      <w:proofErr w:type="spellStart"/>
      <w:r>
        <w:t>remeote</w:t>
      </w:r>
      <w:proofErr w:type="spellEnd"/>
      <w:r>
        <w:t xml:space="preserve"> :  git push origin –delete name</w:t>
      </w:r>
    </w:p>
    <w:p w14:paraId="0BBD4E40" w14:textId="77777777" w:rsidR="000742E2" w:rsidRDefault="000742E2" w:rsidP="000742E2">
      <w:pPr>
        <w:pStyle w:val="ListParagraph"/>
        <w:numPr>
          <w:ilvl w:val="0"/>
          <w:numId w:val="7"/>
        </w:numPr>
        <w:spacing w:line="256" w:lineRule="auto"/>
      </w:pPr>
      <w:r>
        <w:t xml:space="preserve">To change the commit message if written wrong : git commit --amend -m “the change “ </w:t>
      </w:r>
    </w:p>
    <w:p w14:paraId="786FA3CB" w14:textId="77777777" w:rsidR="000742E2" w:rsidRDefault="000742E2" w:rsidP="000742E2">
      <w:pPr>
        <w:pStyle w:val="ListParagraph"/>
        <w:numPr>
          <w:ilvl w:val="0"/>
          <w:numId w:val="7"/>
        </w:numPr>
        <w:spacing w:line="256" w:lineRule="auto"/>
      </w:pPr>
      <w:r>
        <w:t xml:space="preserve">If you forgot to commit a file : git commit –amend (enter) </w:t>
      </w:r>
    </w:p>
    <w:p w14:paraId="6DEBABF0" w14:textId="77777777" w:rsidR="000742E2" w:rsidRDefault="000742E2" w:rsidP="000742E2">
      <w:pPr>
        <w:pStyle w:val="ListParagraph"/>
        <w:numPr>
          <w:ilvl w:val="0"/>
          <w:numId w:val="7"/>
        </w:numPr>
        <w:spacing w:line="256" w:lineRule="auto"/>
      </w:pPr>
      <w:r>
        <w:t xml:space="preserve">Git log --stat  (shows all the commit history) </w:t>
      </w:r>
    </w:p>
    <w:p w14:paraId="05300682" w14:textId="77777777" w:rsidR="000742E2" w:rsidRDefault="000742E2" w:rsidP="000742E2">
      <w:pPr>
        <w:pStyle w:val="ListParagraph"/>
        <w:numPr>
          <w:ilvl w:val="0"/>
          <w:numId w:val="7"/>
        </w:numPr>
        <w:spacing w:line="256" w:lineRule="auto"/>
      </w:pPr>
      <w:r>
        <w:t xml:space="preserve">If you have been making changes in wrong branch to move commit to actual branch :  first : </w:t>
      </w:r>
    </w:p>
    <w:p w14:paraId="1E76677F" w14:textId="77777777" w:rsidR="000742E2" w:rsidRDefault="000742E2" w:rsidP="000742E2">
      <w:pPr>
        <w:pStyle w:val="ListParagraph"/>
      </w:pPr>
      <w:r>
        <w:t xml:space="preserve">git log  &gt;  git checkout  name </w:t>
      </w:r>
    </w:p>
    <w:p w14:paraId="3F6D2471" w14:textId="77777777" w:rsidR="000742E2" w:rsidRDefault="000742E2" w:rsidP="000742E2">
      <w:pPr>
        <w:pStyle w:val="ListParagraph"/>
      </w:pPr>
      <w:r>
        <w:t xml:space="preserve">git log </w:t>
      </w:r>
    </w:p>
    <w:p w14:paraId="591BCA75" w14:textId="77777777" w:rsidR="000742E2" w:rsidRDefault="000742E2" w:rsidP="000742E2">
      <w:pPr>
        <w:pStyle w:val="ListParagraph"/>
      </w:pPr>
      <w:r>
        <w:t xml:space="preserve">git cherry-pick   </w:t>
      </w:r>
      <w:proofErr w:type="spellStart"/>
      <w:r>
        <w:t>commitid</w:t>
      </w:r>
      <w:proofErr w:type="spellEnd"/>
      <w:r>
        <w:t xml:space="preserve"> no. 6 digit  ( this just copies )  </w:t>
      </w:r>
    </w:p>
    <w:p w14:paraId="1A32C851" w14:textId="77777777" w:rsidR="000742E2" w:rsidRDefault="000742E2" w:rsidP="000742E2">
      <w:pPr>
        <w:pStyle w:val="ListParagraph"/>
        <w:numPr>
          <w:ilvl w:val="0"/>
          <w:numId w:val="7"/>
        </w:numPr>
        <w:spacing w:line="256" w:lineRule="auto"/>
      </w:pPr>
      <w:r>
        <w:lastRenderedPageBreak/>
        <w:t xml:space="preserve">To delete the commit from main branch using reset </w:t>
      </w:r>
    </w:p>
    <w:p w14:paraId="293B8ECA" w14:textId="77777777" w:rsidR="000742E2" w:rsidRDefault="000742E2" w:rsidP="000742E2">
      <w:pPr>
        <w:pStyle w:val="ListParagraph"/>
        <w:numPr>
          <w:ilvl w:val="0"/>
          <w:numId w:val="8"/>
        </w:numPr>
        <w:spacing w:line="256" w:lineRule="auto"/>
      </w:pPr>
      <w:r>
        <w:t xml:space="preserve">Git reset --soft </w:t>
      </w:r>
      <w:proofErr w:type="spellStart"/>
      <w:r>
        <w:t>commitid</w:t>
      </w:r>
      <w:proofErr w:type="spellEnd"/>
      <w:r>
        <w:t xml:space="preserve"> no.   ( it will keep it in stage but delete from commit just moves back undo) </w:t>
      </w:r>
    </w:p>
    <w:p w14:paraId="6CE19A2C" w14:textId="77777777" w:rsidR="000742E2" w:rsidRDefault="000742E2" w:rsidP="000742E2">
      <w:pPr>
        <w:pStyle w:val="ListParagraph"/>
        <w:numPr>
          <w:ilvl w:val="0"/>
          <w:numId w:val="8"/>
        </w:numPr>
        <w:spacing w:line="256" w:lineRule="auto"/>
      </w:pPr>
      <w:r>
        <w:t xml:space="preserve">Git reset </w:t>
      </w:r>
      <w:proofErr w:type="spellStart"/>
      <w:r>
        <w:t>commitidno</w:t>
      </w:r>
      <w:proofErr w:type="spellEnd"/>
      <w:r>
        <w:t xml:space="preserve">        ( git status keeps changes only in working </w:t>
      </w:r>
      <w:proofErr w:type="spellStart"/>
      <w:r>
        <w:t>dir</w:t>
      </w:r>
      <w:proofErr w:type="spellEnd"/>
      <w:r>
        <w:t xml:space="preserve"> ) </w:t>
      </w:r>
    </w:p>
    <w:p w14:paraId="25E46C11" w14:textId="77777777" w:rsidR="000742E2" w:rsidRDefault="000742E2" w:rsidP="000742E2">
      <w:pPr>
        <w:pStyle w:val="ListParagraph"/>
        <w:numPr>
          <w:ilvl w:val="0"/>
          <w:numId w:val="8"/>
        </w:numPr>
        <w:spacing w:line="256" w:lineRule="auto"/>
      </w:pPr>
      <w:r>
        <w:t xml:space="preserve">Git reset --hard </w:t>
      </w:r>
      <w:proofErr w:type="spellStart"/>
      <w:r>
        <w:t>commmitidno</w:t>
      </w:r>
      <w:proofErr w:type="spellEnd"/>
      <w:r>
        <w:t xml:space="preserve">  (complete deletes)  </w:t>
      </w:r>
    </w:p>
    <w:p w14:paraId="4712992C" w14:textId="77777777" w:rsidR="000742E2" w:rsidRDefault="000742E2" w:rsidP="000742E2">
      <w:pPr>
        <w:pStyle w:val="ListParagraph"/>
        <w:numPr>
          <w:ilvl w:val="0"/>
          <w:numId w:val="8"/>
        </w:numPr>
        <w:spacing w:line="256" w:lineRule="auto"/>
      </w:pPr>
      <w:r>
        <w:t xml:space="preserve">You still can collect this from garbage before 30 days : run : git  </w:t>
      </w:r>
      <w:proofErr w:type="spellStart"/>
      <w:r>
        <w:t>reflog</w:t>
      </w:r>
      <w:proofErr w:type="spellEnd"/>
      <w:r>
        <w:t xml:space="preserve"> </w:t>
      </w:r>
    </w:p>
    <w:p w14:paraId="2F8B1463" w14:textId="77777777" w:rsidR="000742E2" w:rsidRDefault="000742E2" w:rsidP="000742E2">
      <w:pPr>
        <w:pStyle w:val="ListParagraph"/>
        <w:ind w:left="360"/>
        <w:jc w:val="center"/>
      </w:pPr>
      <w:r>
        <w:t xml:space="preserve">Git checkout </w:t>
      </w:r>
      <w:proofErr w:type="spellStart"/>
      <w:r>
        <w:t>commitno</w:t>
      </w:r>
      <w:proofErr w:type="spellEnd"/>
      <w:r>
        <w:t xml:space="preserve">. (of hash before </w:t>
      </w:r>
      <w:proofErr w:type="spellStart"/>
      <w:r>
        <w:t>deleteing</w:t>
      </w:r>
      <w:proofErr w:type="spellEnd"/>
      <w:r>
        <w:t xml:space="preserve">  here 1b818d3) </w:t>
      </w:r>
    </w:p>
    <w:p w14:paraId="0599E6EC" w14:textId="11429624" w:rsidR="000742E2" w:rsidRDefault="000742E2" w:rsidP="000742E2">
      <w:pPr>
        <w:pStyle w:val="ListParagraph"/>
        <w:ind w:left="360"/>
        <w:jc w:val="center"/>
      </w:pPr>
      <w:r>
        <w:rPr>
          <w:noProof/>
        </w:rPr>
        <w:drawing>
          <wp:inline distT="0" distB="0" distL="0" distR="0" wp14:anchorId="607420D1" wp14:editId="0E774945">
            <wp:extent cx="3261360" cy="1943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1360" cy="1943100"/>
                    </a:xfrm>
                    <a:prstGeom prst="rect">
                      <a:avLst/>
                    </a:prstGeom>
                    <a:noFill/>
                    <a:ln>
                      <a:noFill/>
                    </a:ln>
                  </pic:spPr>
                </pic:pic>
              </a:graphicData>
            </a:graphic>
          </wp:inline>
        </w:drawing>
      </w:r>
    </w:p>
    <w:p w14:paraId="7C3C8DC0" w14:textId="77777777" w:rsidR="000742E2" w:rsidRDefault="000742E2" w:rsidP="000742E2">
      <w:r>
        <w:t xml:space="preserve">Run : git log ( we will have changes back) </w:t>
      </w:r>
    </w:p>
    <w:p w14:paraId="3A16EA6C" w14:textId="77777777" w:rsidR="000742E2" w:rsidRDefault="000742E2" w:rsidP="000742E2">
      <w:r>
        <w:t xml:space="preserve">To save changes create branch : git branch backup </w:t>
      </w:r>
    </w:p>
    <w:p w14:paraId="1C2C0BD3" w14:textId="77777777" w:rsidR="000742E2" w:rsidRDefault="000742E2" w:rsidP="000742E2"/>
    <w:p w14:paraId="60CE6847" w14:textId="77777777" w:rsidR="000742E2" w:rsidRDefault="000742E2" w:rsidP="000742E2">
      <w:pPr>
        <w:pStyle w:val="ListParagraph"/>
        <w:numPr>
          <w:ilvl w:val="0"/>
          <w:numId w:val="8"/>
        </w:numPr>
        <w:spacing w:line="256" w:lineRule="auto"/>
      </w:pPr>
      <w:r>
        <w:t>Getting rid of untracked file or directory  : git clean -df</w:t>
      </w:r>
    </w:p>
    <w:p w14:paraId="698368B2" w14:textId="77777777" w:rsidR="000742E2" w:rsidRDefault="000742E2" w:rsidP="000742E2">
      <w:pPr>
        <w:pStyle w:val="ListParagraph"/>
        <w:numPr>
          <w:ilvl w:val="0"/>
          <w:numId w:val="7"/>
        </w:numPr>
        <w:spacing w:line="256" w:lineRule="auto"/>
      </w:pPr>
      <w:r>
        <w:t xml:space="preserve">To not rewrite any history to undo all the changes </w:t>
      </w:r>
    </w:p>
    <w:p w14:paraId="71546CFF" w14:textId="77777777" w:rsidR="000742E2" w:rsidRDefault="000742E2" w:rsidP="000742E2">
      <w:pPr>
        <w:pStyle w:val="ListParagraph"/>
        <w:numPr>
          <w:ilvl w:val="0"/>
          <w:numId w:val="7"/>
        </w:numPr>
        <w:spacing w:line="256" w:lineRule="auto"/>
      </w:pPr>
      <w:r>
        <w:t xml:space="preserve">Git revert hash </w:t>
      </w:r>
    </w:p>
    <w:p w14:paraId="4EE667E6" w14:textId="77777777" w:rsidR="000742E2" w:rsidRDefault="000742E2" w:rsidP="000742E2">
      <w:pPr>
        <w:pStyle w:val="ListParagraph"/>
        <w:numPr>
          <w:ilvl w:val="0"/>
          <w:numId w:val="7"/>
        </w:numPr>
        <w:spacing w:line="256" w:lineRule="auto"/>
      </w:pPr>
      <w:r>
        <w:t>To see diff of two diff changes : git diff hash1  hash2</w:t>
      </w:r>
    </w:p>
    <w:p w14:paraId="782CC6BB" w14:textId="77777777" w:rsidR="000742E2" w:rsidRDefault="000742E2" w:rsidP="000742E2">
      <w:pPr>
        <w:pStyle w:val="ListParagraph"/>
        <w:numPr>
          <w:ilvl w:val="0"/>
          <w:numId w:val="7"/>
        </w:numPr>
        <w:spacing w:line="256" w:lineRule="auto"/>
      </w:pPr>
      <w:r>
        <w:t xml:space="preserve">Stash to save temp changes and work on it later add a branch and then after the work done </w:t>
      </w:r>
    </w:p>
    <w:p w14:paraId="68D0EE84" w14:textId="77777777" w:rsidR="000742E2" w:rsidRDefault="000742E2" w:rsidP="000742E2">
      <w:r>
        <w:t xml:space="preserve">                                          : git stash save “ message “ </w:t>
      </w:r>
    </w:p>
    <w:p w14:paraId="325B1E16" w14:textId="77777777" w:rsidR="000742E2" w:rsidRDefault="000742E2" w:rsidP="000742E2">
      <w:pPr>
        <w:pStyle w:val="ListParagraph"/>
        <w:numPr>
          <w:ilvl w:val="0"/>
          <w:numId w:val="7"/>
        </w:numPr>
        <w:spacing w:line="256" w:lineRule="auto"/>
      </w:pPr>
      <w:r>
        <w:t xml:space="preserve">If you want temp stash to apply in main  but doesn’t delete : git stash apply stashed ( id you get from git log or git status) </w:t>
      </w:r>
    </w:p>
    <w:p w14:paraId="6C9E0D8D" w14:textId="77777777" w:rsidR="000742E2" w:rsidRDefault="000742E2" w:rsidP="000742E2">
      <w:pPr>
        <w:pStyle w:val="ListParagraph"/>
        <w:numPr>
          <w:ilvl w:val="0"/>
          <w:numId w:val="7"/>
        </w:numPr>
        <w:spacing w:line="256" w:lineRule="auto"/>
      </w:pPr>
      <w:r>
        <w:t xml:space="preserve">Git stash  pop ( grab very recent  stash and apply and then deletes) </w:t>
      </w:r>
    </w:p>
    <w:p w14:paraId="067AD915" w14:textId="77777777" w:rsidR="000742E2" w:rsidRDefault="000742E2" w:rsidP="000742E2">
      <w:pPr>
        <w:pStyle w:val="ListParagraph"/>
        <w:numPr>
          <w:ilvl w:val="0"/>
          <w:numId w:val="7"/>
        </w:numPr>
        <w:spacing w:line="256" w:lineRule="auto"/>
      </w:pPr>
      <w:r>
        <w:t xml:space="preserve">To just delete git stash drop (stash id ) </w:t>
      </w:r>
    </w:p>
    <w:p w14:paraId="31E69BAC" w14:textId="77777777" w:rsidR="000742E2" w:rsidRDefault="000742E2" w:rsidP="000742E2">
      <w:pPr>
        <w:pStyle w:val="ListParagraph"/>
        <w:numPr>
          <w:ilvl w:val="0"/>
          <w:numId w:val="7"/>
        </w:numPr>
        <w:spacing w:line="256" w:lineRule="auto"/>
      </w:pPr>
      <w:r>
        <w:t xml:space="preserve">To get rid of all stash : git stash  clear </w:t>
      </w:r>
    </w:p>
    <w:p w14:paraId="76EEF34B" w14:textId="77777777" w:rsidR="000742E2" w:rsidRDefault="000742E2" w:rsidP="000742E2">
      <w:pPr>
        <w:pStyle w:val="ListParagraph"/>
        <w:numPr>
          <w:ilvl w:val="0"/>
          <w:numId w:val="7"/>
        </w:numPr>
        <w:spacing w:line="256" w:lineRule="auto"/>
      </w:pPr>
      <w:r>
        <w:t xml:space="preserve">Git stash list </w:t>
      </w:r>
    </w:p>
    <w:p w14:paraId="47F86DF8" w14:textId="77777777" w:rsidR="000742E2" w:rsidRDefault="000742E2" w:rsidP="000742E2">
      <w:pPr>
        <w:pStyle w:val="ListParagraph"/>
        <w:numPr>
          <w:ilvl w:val="0"/>
          <w:numId w:val="7"/>
        </w:numPr>
        <w:spacing w:line="256" w:lineRule="auto"/>
        <w:rPr>
          <w:b/>
        </w:rPr>
      </w:pPr>
      <w:proofErr w:type="spellStart"/>
      <w:r>
        <w:rPr>
          <w:b/>
        </w:rPr>
        <w:t>diffmerge</w:t>
      </w:r>
      <w:proofErr w:type="spellEnd"/>
      <w:r>
        <w:rPr>
          <w:b/>
        </w:rPr>
        <w:t xml:space="preserve">  it </w:t>
      </w:r>
      <w:r>
        <w:t xml:space="preserve">needs to installed it helps to see the changes made in document in properly </w:t>
      </w:r>
    </w:p>
    <w:p w14:paraId="209FA853" w14:textId="77777777" w:rsidR="000742E2" w:rsidRDefault="000742E2" w:rsidP="000742E2">
      <w:pPr>
        <w:pStyle w:val="ListParagraph"/>
        <w:numPr>
          <w:ilvl w:val="0"/>
          <w:numId w:val="7"/>
        </w:numPr>
        <w:spacing w:line="256" w:lineRule="auto"/>
        <w:rPr>
          <w:b/>
        </w:rPr>
      </w:pPr>
      <w:r>
        <w:t>to check if present ls  user /bi n</w:t>
      </w:r>
    </w:p>
    <w:p w14:paraId="28093AD7" w14:textId="77777777" w:rsidR="000742E2" w:rsidRDefault="000742E2" w:rsidP="000742E2">
      <w:pPr>
        <w:pStyle w:val="ListParagraph"/>
        <w:numPr>
          <w:ilvl w:val="0"/>
          <w:numId w:val="7"/>
        </w:numPr>
        <w:spacing w:line="256" w:lineRule="auto"/>
        <w:rPr>
          <w:b/>
        </w:rPr>
      </w:pPr>
      <w:r>
        <w:t xml:space="preserve">check for </w:t>
      </w:r>
      <w:proofErr w:type="spellStart"/>
      <w:r>
        <w:t>diffmerge</w:t>
      </w:r>
      <w:proofErr w:type="spellEnd"/>
      <w:r>
        <w:t xml:space="preserve"> if present then go to the machine installed </w:t>
      </w:r>
    </w:p>
    <w:p w14:paraId="052316E9" w14:textId="77777777" w:rsidR="000742E2" w:rsidRDefault="000742E2" w:rsidP="000742E2">
      <w:pPr>
        <w:pStyle w:val="ListParagraph"/>
        <w:numPr>
          <w:ilvl w:val="0"/>
          <w:numId w:val="7"/>
        </w:numPr>
        <w:spacing w:line="256" w:lineRule="auto"/>
        <w:rPr>
          <w:b/>
        </w:rPr>
      </w:pPr>
      <w:r>
        <w:t xml:space="preserve">check online to configure one by one </w:t>
      </w:r>
    </w:p>
    <w:p w14:paraId="2E32A317" w14:textId="77777777" w:rsidR="000742E2" w:rsidRDefault="000742E2" w:rsidP="000742E2">
      <w:pPr>
        <w:pStyle w:val="ListParagraph"/>
        <w:numPr>
          <w:ilvl w:val="0"/>
          <w:numId w:val="7"/>
        </w:numPr>
        <w:spacing w:line="256" w:lineRule="auto"/>
        <w:rPr>
          <w:b/>
        </w:rPr>
      </w:pPr>
    </w:p>
    <w:p w14:paraId="67A776E7" w14:textId="43538E15" w:rsidR="000742E2" w:rsidRDefault="000742E2" w:rsidP="000742E2">
      <w:pPr>
        <w:pStyle w:val="ListParagraph"/>
        <w:numPr>
          <w:ilvl w:val="0"/>
          <w:numId w:val="7"/>
        </w:numPr>
        <w:spacing w:line="256" w:lineRule="auto"/>
        <w:rPr>
          <w:b/>
        </w:rPr>
      </w:pPr>
      <w:r>
        <w:rPr>
          <w:noProof/>
        </w:rPr>
        <w:lastRenderedPageBreak/>
        <w:drawing>
          <wp:inline distT="0" distB="0" distL="0" distR="0" wp14:anchorId="621BD282" wp14:editId="1286400A">
            <wp:extent cx="5731510" cy="26231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23185"/>
                    </a:xfrm>
                    <a:prstGeom prst="rect">
                      <a:avLst/>
                    </a:prstGeom>
                    <a:noFill/>
                    <a:ln>
                      <a:noFill/>
                    </a:ln>
                  </pic:spPr>
                </pic:pic>
              </a:graphicData>
            </a:graphic>
          </wp:inline>
        </w:drawing>
      </w:r>
    </w:p>
    <w:p w14:paraId="1E897C0C" w14:textId="77777777" w:rsidR="000742E2" w:rsidRDefault="000742E2" w:rsidP="000742E2">
      <w:pPr>
        <w:pStyle w:val="ListParagraph"/>
        <w:numPr>
          <w:ilvl w:val="0"/>
          <w:numId w:val="7"/>
        </w:numPr>
        <w:spacing w:line="256" w:lineRule="auto"/>
      </w:pPr>
      <w:r>
        <w:t xml:space="preserve">Git   config -- global --list </w:t>
      </w:r>
    </w:p>
    <w:p w14:paraId="1B68A311" w14:textId="77777777" w:rsidR="000742E2" w:rsidRDefault="000742E2" w:rsidP="000742E2">
      <w:pPr>
        <w:pStyle w:val="ListParagraph"/>
        <w:numPr>
          <w:ilvl w:val="0"/>
          <w:numId w:val="7"/>
        </w:numPr>
        <w:spacing w:line="256" w:lineRule="auto"/>
      </w:pPr>
      <w:r>
        <w:t xml:space="preserve">Git </w:t>
      </w:r>
      <w:proofErr w:type="spellStart"/>
      <w:r>
        <w:t>difftool</w:t>
      </w:r>
      <w:proofErr w:type="spellEnd"/>
      <w:r>
        <w:t xml:space="preserve"> </w:t>
      </w:r>
    </w:p>
    <w:p w14:paraId="18447A53" w14:textId="77777777" w:rsidR="000742E2" w:rsidRDefault="000742E2" w:rsidP="000742E2">
      <w:pPr>
        <w:pStyle w:val="ListParagraph"/>
        <w:numPr>
          <w:ilvl w:val="0"/>
          <w:numId w:val="7"/>
        </w:numPr>
        <w:spacing w:line="256" w:lineRule="auto"/>
      </w:pPr>
      <w:r>
        <w:t xml:space="preserve">To add files to staging area </w:t>
      </w:r>
    </w:p>
    <w:p w14:paraId="16159001" w14:textId="77777777" w:rsidR="000742E2" w:rsidRDefault="000742E2" w:rsidP="000742E2">
      <w:pPr>
        <w:pStyle w:val="ListParagraph"/>
        <w:numPr>
          <w:ilvl w:val="0"/>
          <w:numId w:val="9"/>
        </w:numPr>
        <w:spacing w:line="256" w:lineRule="auto"/>
      </w:pPr>
      <w:r>
        <w:t xml:space="preserve">Git add  -a  / --all  : adds all entire working tree </w:t>
      </w:r>
    </w:p>
    <w:p w14:paraId="544245A3" w14:textId="77777777" w:rsidR="000742E2" w:rsidRDefault="000742E2" w:rsidP="000742E2">
      <w:pPr>
        <w:pStyle w:val="ListParagraph"/>
        <w:numPr>
          <w:ilvl w:val="0"/>
          <w:numId w:val="9"/>
        </w:numPr>
        <w:spacing w:line="256" w:lineRule="auto"/>
      </w:pPr>
      <w:r>
        <w:t xml:space="preserve">Git add -a </w:t>
      </w:r>
      <w:proofErr w:type="spellStart"/>
      <w:r>
        <w:t>mydir</w:t>
      </w:r>
      <w:proofErr w:type="spellEnd"/>
      <w:r>
        <w:t xml:space="preserve"> : only changes in that </w:t>
      </w:r>
      <w:proofErr w:type="spellStart"/>
      <w:r>
        <w:t>dir</w:t>
      </w:r>
      <w:proofErr w:type="spellEnd"/>
      <w:r>
        <w:t xml:space="preserve"> will be added </w:t>
      </w:r>
    </w:p>
    <w:p w14:paraId="0D765ECD" w14:textId="3F8D3F12" w:rsidR="000742E2" w:rsidRDefault="000742E2" w:rsidP="000742E2">
      <w:pPr>
        <w:pStyle w:val="ListParagraph"/>
        <w:numPr>
          <w:ilvl w:val="0"/>
          <w:numId w:val="9"/>
        </w:numPr>
        <w:spacing w:line="256" w:lineRule="auto"/>
      </w:pPr>
      <w:r>
        <w:t>Git add  --</w:t>
      </w:r>
      <w:proofErr w:type="spellStart"/>
      <w:r>
        <w:t>noall</w:t>
      </w:r>
      <w:proofErr w:type="spellEnd"/>
      <w:r>
        <w:t xml:space="preserve"> m</w:t>
      </w:r>
      <w:r w:rsidR="005E0BC9">
        <w:t xml:space="preserve"> </w:t>
      </w:r>
      <w:proofErr w:type="spellStart"/>
      <w:r>
        <w:t>ydir</w:t>
      </w:r>
      <w:proofErr w:type="spellEnd"/>
      <w:r>
        <w:t xml:space="preserve"> : doesn’t include delete files </w:t>
      </w:r>
    </w:p>
    <w:p w14:paraId="111F971F" w14:textId="77777777" w:rsidR="000742E2" w:rsidRDefault="000742E2" w:rsidP="000742E2">
      <w:pPr>
        <w:pStyle w:val="ListParagraph"/>
        <w:numPr>
          <w:ilvl w:val="0"/>
          <w:numId w:val="9"/>
        </w:numPr>
        <w:spacing w:line="256" w:lineRule="auto"/>
      </w:pPr>
      <w:r>
        <w:t xml:space="preserve">Git add -u  : add modified and deleted files but not new or untracked files </w:t>
      </w:r>
    </w:p>
    <w:p w14:paraId="03F54008" w14:textId="77777777" w:rsidR="000742E2" w:rsidRDefault="000742E2" w:rsidP="000742E2">
      <w:pPr>
        <w:pStyle w:val="ListParagraph"/>
        <w:numPr>
          <w:ilvl w:val="0"/>
          <w:numId w:val="9"/>
        </w:numPr>
        <w:spacing w:line="256" w:lineRule="auto"/>
      </w:pPr>
      <w:r>
        <w:t xml:space="preserve">Git add .   :  not same as git add -A because add . add only current directory </w:t>
      </w:r>
    </w:p>
    <w:p w14:paraId="72A6161F" w14:textId="77777777" w:rsidR="000742E2" w:rsidRDefault="000742E2" w:rsidP="000742E2">
      <w:pPr>
        <w:pStyle w:val="ListParagraph"/>
        <w:numPr>
          <w:ilvl w:val="0"/>
          <w:numId w:val="7"/>
        </w:numPr>
        <w:spacing w:line="256" w:lineRule="auto"/>
      </w:pPr>
      <w:r>
        <w:t xml:space="preserve">* is not git command its shell </w:t>
      </w:r>
    </w:p>
    <w:p w14:paraId="68AB8B56" w14:textId="77777777" w:rsidR="000742E2" w:rsidRDefault="000742E2" w:rsidP="000742E2">
      <w:pPr>
        <w:pStyle w:val="ListParagraph"/>
        <w:numPr>
          <w:ilvl w:val="0"/>
          <w:numId w:val="7"/>
        </w:numPr>
        <w:spacing w:line="256" w:lineRule="auto"/>
      </w:pPr>
    </w:p>
    <w:p w14:paraId="5A853899" w14:textId="43D92437" w:rsidR="000742E2" w:rsidRDefault="000742E2" w:rsidP="008B1E6D"/>
    <w:p w14:paraId="7C4F3BA0" w14:textId="06AF6DAD" w:rsidR="000742E2" w:rsidRDefault="000742E2" w:rsidP="008B1E6D"/>
    <w:p w14:paraId="130F45C4" w14:textId="4BF4215B" w:rsidR="000742E2" w:rsidRDefault="000742E2" w:rsidP="008B1E6D"/>
    <w:p w14:paraId="6FB07FE4" w14:textId="612733E1" w:rsidR="000742E2" w:rsidRDefault="000742E2" w:rsidP="008B1E6D"/>
    <w:p w14:paraId="37FE27DD" w14:textId="2C4C1D0E" w:rsidR="000742E2" w:rsidRDefault="000742E2" w:rsidP="008B1E6D"/>
    <w:p w14:paraId="7F037EC5" w14:textId="44233FDB" w:rsidR="000742E2" w:rsidRDefault="000742E2" w:rsidP="008B1E6D"/>
    <w:p w14:paraId="17558ACE" w14:textId="77777777" w:rsidR="000742E2" w:rsidRDefault="000742E2" w:rsidP="008B1E6D"/>
    <w:p w14:paraId="2FFBB87E" w14:textId="0025248D" w:rsidR="00374C83" w:rsidRDefault="00374C83" w:rsidP="008B1E6D">
      <w:r w:rsidRPr="00374C83">
        <w:t>730027683632</w:t>
      </w:r>
    </w:p>
    <w:p w14:paraId="2BF7F13E" w14:textId="24A8A0E9" w:rsidR="00374C83" w:rsidRDefault="00374C83" w:rsidP="008B1E6D">
      <w:proofErr w:type="spellStart"/>
      <w:r w:rsidRPr="00374C83">
        <w:t>cloud_user</w:t>
      </w:r>
      <w:proofErr w:type="spellEnd"/>
    </w:p>
    <w:p w14:paraId="7431C8FB" w14:textId="6B2F6566" w:rsidR="00374C83" w:rsidRDefault="00374C83" w:rsidP="008B1E6D">
      <w:r w:rsidRPr="00374C83">
        <w:t>#7Czlsifqb</w:t>
      </w:r>
    </w:p>
    <w:p w14:paraId="1451F16B" w14:textId="0CCA20DB" w:rsidR="00374C83" w:rsidRDefault="00374C83" w:rsidP="008B1E6D">
      <w:pPr>
        <w:rPr>
          <w:ins w:id="133" w:author="Khushi" w:date="2021-06-16T18:52:00Z"/>
        </w:rPr>
      </w:pPr>
      <w:r w:rsidRPr="00374C83">
        <w:t>https://730027683632.signin.aws.amazon.com/console?region=us-east-1</w:t>
      </w:r>
    </w:p>
    <w:p w14:paraId="4FFD43B8" w14:textId="37F0DB59" w:rsidR="008B1E6D" w:rsidRDefault="00223318" w:rsidP="008B1E6D">
      <w:pPr>
        <w:pStyle w:val="ListParagraph"/>
        <w:ind w:left="360"/>
        <w:rPr>
          <w:ins w:id="134" w:author="Khushi" w:date="2021-06-16T18:52:00Z"/>
        </w:rPr>
      </w:pPr>
      <w:r>
        <w:rPr>
          <w:color w:val="000000"/>
          <w:sz w:val="15"/>
          <w:szCs w:val="15"/>
        </w:rPr>
        <w:t>ec2-3-236-38-234.compute-1.amazonaws.com</w:t>
      </w:r>
    </w:p>
    <w:p w14:paraId="2ED2ABC0" w14:textId="77777777" w:rsidR="003007FB" w:rsidRDefault="003007FB" w:rsidP="003007FB">
      <w:pPr>
        <w:pStyle w:val="ListParagraph"/>
        <w:ind w:left="360"/>
      </w:pPr>
    </w:p>
    <w:p w14:paraId="5404C771" w14:textId="56642366" w:rsidR="003007FB" w:rsidRDefault="003007FB" w:rsidP="00F3539F">
      <w:pPr>
        <w:jc w:val="center"/>
        <w:rPr>
          <w:b/>
          <w:bCs/>
          <w:sz w:val="72"/>
          <w:szCs w:val="72"/>
        </w:rPr>
      </w:pPr>
    </w:p>
    <w:p w14:paraId="5AAEE8BA" w14:textId="77777777" w:rsidR="003007FB" w:rsidRDefault="003007FB" w:rsidP="00F3539F">
      <w:pPr>
        <w:jc w:val="center"/>
        <w:rPr>
          <w:b/>
          <w:bCs/>
          <w:sz w:val="72"/>
          <w:szCs w:val="72"/>
        </w:rPr>
      </w:pPr>
    </w:p>
    <w:p w14:paraId="7CEE934C" w14:textId="33F9B30F" w:rsidR="00F3539F" w:rsidRDefault="00F3539F" w:rsidP="00F3539F">
      <w:pPr>
        <w:jc w:val="center"/>
        <w:rPr>
          <w:b/>
          <w:bCs/>
          <w:sz w:val="72"/>
          <w:szCs w:val="72"/>
        </w:rPr>
      </w:pPr>
    </w:p>
    <w:p w14:paraId="0D5728AF" w14:textId="77777777" w:rsidR="00F3539F" w:rsidRPr="00F3539F" w:rsidRDefault="00F3539F" w:rsidP="00F3539F">
      <w:pPr>
        <w:rPr>
          <w:b/>
          <w:bCs/>
          <w:sz w:val="28"/>
          <w:szCs w:val="28"/>
        </w:rPr>
      </w:pPr>
    </w:p>
    <w:sectPr w:rsidR="00F3539F" w:rsidRPr="00F3539F">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3F15E" w14:textId="77777777" w:rsidR="00A23CA9" w:rsidRDefault="00A23CA9" w:rsidP="00DC568A">
      <w:pPr>
        <w:spacing w:after="0" w:line="240" w:lineRule="auto"/>
      </w:pPr>
      <w:r>
        <w:separator/>
      </w:r>
    </w:p>
  </w:endnote>
  <w:endnote w:type="continuationSeparator" w:id="0">
    <w:p w14:paraId="3AAE7F1B" w14:textId="77777777" w:rsidR="00A23CA9" w:rsidRDefault="00A23CA9" w:rsidP="00DC568A">
      <w:pPr>
        <w:spacing w:after="0" w:line="240" w:lineRule="auto"/>
      </w:pPr>
      <w:r>
        <w:continuationSeparator/>
      </w:r>
    </w:p>
  </w:endnote>
  <w:endnote w:type="continuationNotice" w:id="1">
    <w:p w14:paraId="166843E2" w14:textId="77777777" w:rsidR="00A23CA9" w:rsidRDefault="00A23C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8A9B4" w14:textId="77777777" w:rsidR="00BF3EC6" w:rsidRDefault="00BF3E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FC226" w14:textId="77777777" w:rsidR="00A23CA9" w:rsidRDefault="00A23CA9" w:rsidP="00DC568A">
      <w:pPr>
        <w:spacing w:after="0" w:line="240" w:lineRule="auto"/>
      </w:pPr>
      <w:r>
        <w:separator/>
      </w:r>
    </w:p>
  </w:footnote>
  <w:footnote w:type="continuationSeparator" w:id="0">
    <w:p w14:paraId="2C4377B4" w14:textId="77777777" w:rsidR="00A23CA9" w:rsidRDefault="00A23CA9" w:rsidP="00DC568A">
      <w:pPr>
        <w:spacing w:after="0" w:line="240" w:lineRule="auto"/>
      </w:pPr>
      <w:r>
        <w:continuationSeparator/>
      </w:r>
    </w:p>
  </w:footnote>
  <w:footnote w:type="continuationNotice" w:id="1">
    <w:p w14:paraId="378543B5" w14:textId="77777777" w:rsidR="00A23CA9" w:rsidRDefault="00A23CA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60976" w14:textId="77777777" w:rsidR="00BF3EC6" w:rsidRDefault="00BF3E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8377A"/>
    <w:multiLevelType w:val="hybridMultilevel"/>
    <w:tmpl w:val="F906063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311B1469"/>
    <w:multiLevelType w:val="hybridMultilevel"/>
    <w:tmpl w:val="B05EA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D37BB0"/>
    <w:multiLevelType w:val="multilevel"/>
    <w:tmpl w:val="E34EE706"/>
    <w:lvl w:ilvl="0">
      <w:start w:val="1"/>
      <w:numFmt w:val="upperRoman"/>
      <w:lvlText w:val="%1."/>
      <w:lvlJc w:val="righ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DD0A20"/>
    <w:multiLevelType w:val="hybridMultilevel"/>
    <w:tmpl w:val="1B225A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D271EEC"/>
    <w:multiLevelType w:val="hybridMultilevel"/>
    <w:tmpl w:val="37B20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157512"/>
    <w:multiLevelType w:val="hybridMultilevel"/>
    <w:tmpl w:val="F976D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CF2E7E"/>
    <w:multiLevelType w:val="hybridMultilevel"/>
    <w:tmpl w:val="8E142062"/>
    <w:lvl w:ilvl="0" w:tplc="4009000F">
      <w:start w:val="1"/>
      <w:numFmt w:val="decimal"/>
      <w:lvlText w:val="%1."/>
      <w:lvlJc w:val="left"/>
      <w:pPr>
        <w:ind w:left="78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31207AB"/>
    <w:multiLevelType w:val="hybridMultilevel"/>
    <w:tmpl w:val="C31816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F104D45"/>
    <w:multiLevelType w:val="hybridMultilevel"/>
    <w:tmpl w:val="B1DA9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1"/>
  </w:num>
  <w:num w:numId="5">
    <w:abstractNumId w:val="5"/>
  </w:num>
  <w:num w:numId="6">
    <w:abstractNumId w:val="4"/>
  </w:num>
  <w:num w:numId="7">
    <w:abstractNumId w:val="8"/>
    <w:lvlOverride w:ilvl="0"/>
    <w:lvlOverride w:ilvl="1"/>
    <w:lvlOverride w:ilvl="2"/>
    <w:lvlOverride w:ilvl="3"/>
    <w:lvlOverride w:ilvl="4"/>
    <w:lvlOverride w:ilvl="5"/>
    <w:lvlOverride w:ilvl="6"/>
    <w:lvlOverride w:ilvl="7"/>
    <w:lvlOverride w:ilvl="8"/>
  </w:num>
  <w:num w:numId="8">
    <w:abstractNumId w:val="2"/>
    <w:lvlOverride w:ilvl="0">
      <w:startOverride w:val="1"/>
    </w:lvlOverride>
    <w:lvlOverride w:ilvl="1"/>
    <w:lvlOverride w:ilvl="2"/>
    <w:lvlOverride w:ilvl="3"/>
    <w:lvlOverride w:ilvl="4"/>
    <w:lvlOverride w:ilvl="5"/>
    <w:lvlOverride w:ilvl="6"/>
    <w:lvlOverride w:ilvl="7"/>
    <w:lvlOverride w:ilvl="8"/>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hushi">
    <w15:presenceInfo w15:providerId="None" w15:userId="Khush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14D"/>
    <w:rsid w:val="00036516"/>
    <w:rsid w:val="000742E2"/>
    <w:rsid w:val="000A6B96"/>
    <w:rsid w:val="00137147"/>
    <w:rsid w:val="001544AE"/>
    <w:rsid w:val="00173A53"/>
    <w:rsid w:val="00191DCE"/>
    <w:rsid w:val="001E779F"/>
    <w:rsid w:val="00223318"/>
    <w:rsid w:val="00244AD5"/>
    <w:rsid w:val="002911B9"/>
    <w:rsid w:val="002C59EA"/>
    <w:rsid w:val="002F77C5"/>
    <w:rsid w:val="003007FB"/>
    <w:rsid w:val="00301FFA"/>
    <w:rsid w:val="0031314D"/>
    <w:rsid w:val="00364334"/>
    <w:rsid w:val="00366AE8"/>
    <w:rsid w:val="00374C83"/>
    <w:rsid w:val="003E121D"/>
    <w:rsid w:val="00587A4B"/>
    <w:rsid w:val="00592B71"/>
    <w:rsid w:val="005E0BC9"/>
    <w:rsid w:val="0060160F"/>
    <w:rsid w:val="00673169"/>
    <w:rsid w:val="007114D2"/>
    <w:rsid w:val="00726789"/>
    <w:rsid w:val="00775C68"/>
    <w:rsid w:val="007D4DB8"/>
    <w:rsid w:val="00877FB8"/>
    <w:rsid w:val="008B1E6D"/>
    <w:rsid w:val="008D0458"/>
    <w:rsid w:val="008E208B"/>
    <w:rsid w:val="008E4D97"/>
    <w:rsid w:val="00904849"/>
    <w:rsid w:val="00A15C72"/>
    <w:rsid w:val="00A21803"/>
    <w:rsid w:val="00A23CA9"/>
    <w:rsid w:val="00A358B0"/>
    <w:rsid w:val="00A402FF"/>
    <w:rsid w:val="00AA1B50"/>
    <w:rsid w:val="00B24422"/>
    <w:rsid w:val="00B53C23"/>
    <w:rsid w:val="00BF3EC6"/>
    <w:rsid w:val="00C02822"/>
    <w:rsid w:val="00C57D6D"/>
    <w:rsid w:val="00CA2AEE"/>
    <w:rsid w:val="00D0171E"/>
    <w:rsid w:val="00D142A2"/>
    <w:rsid w:val="00D232C1"/>
    <w:rsid w:val="00D3312C"/>
    <w:rsid w:val="00D871D2"/>
    <w:rsid w:val="00DC568A"/>
    <w:rsid w:val="00DD0637"/>
    <w:rsid w:val="00DE638C"/>
    <w:rsid w:val="00DF3F34"/>
    <w:rsid w:val="00E2343D"/>
    <w:rsid w:val="00E36375"/>
    <w:rsid w:val="00E36B8A"/>
    <w:rsid w:val="00E605DB"/>
    <w:rsid w:val="00F3539F"/>
    <w:rsid w:val="00F9101D"/>
    <w:rsid w:val="00FF47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4D6A0"/>
  <w15:chartTrackingRefBased/>
  <w15:docId w15:val="{750DF826-C8D5-4B16-B9B0-7C9A7F0A2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568A"/>
  </w:style>
  <w:style w:type="paragraph" w:styleId="Footer">
    <w:name w:val="footer"/>
    <w:basedOn w:val="Normal"/>
    <w:link w:val="FooterChar"/>
    <w:uiPriority w:val="99"/>
    <w:unhideWhenUsed/>
    <w:rsid w:val="00DC5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568A"/>
  </w:style>
  <w:style w:type="paragraph" w:styleId="ListParagraph">
    <w:name w:val="List Paragraph"/>
    <w:basedOn w:val="Normal"/>
    <w:uiPriority w:val="34"/>
    <w:qFormat/>
    <w:rsid w:val="00C57D6D"/>
    <w:pPr>
      <w:ind w:left="720"/>
      <w:contextualSpacing/>
    </w:pPr>
  </w:style>
  <w:style w:type="character" w:styleId="Hyperlink">
    <w:name w:val="Hyperlink"/>
    <w:basedOn w:val="DefaultParagraphFont"/>
    <w:uiPriority w:val="99"/>
    <w:unhideWhenUsed/>
    <w:rsid w:val="00BF3EC6"/>
    <w:rPr>
      <w:color w:val="0563C1" w:themeColor="hyperlink"/>
      <w:u w:val="single"/>
    </w:rPr>
  </w:style>
  <w:style w:type="character" w:styleId="UnresolvedMention">
    <w:name w:val="Unresolved Mention"/>
    <w:basedOn w:val="DefaultParagraphFont"/>
    <w:uiPriority w:val="99"/>
    <w:semiHidden/>
    <w:unhideWhenUsed/>
    <w:rsid w:val="00BF3EC6"/>
    <w:rPr>
      <w:color w:val="605E5C"/>
      <w:shd w:val="clear" w:color="auto" w:fill="E1DFDD"/>
    </w:rPr>
  </w:style>
  <w:style w:type="paragraph" w:styleId="HTMLPreformatted">
    <w:name w:val="HTML Preformatted"/>
    <w:basedOn w:val="Normal"/>
    <w:link w:val="HTMLPreformattedChar"/>
    <w:uiPriority w:val="99"/>
    <w:semiHidden/>
    <w:unhideWhenUsed/>
    <w:rsid w:val="00BF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F3EC6"/>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BF3EC6"/>
  </w:style>
  <w:style w:type="paragraph" w:styleId="Revision">
    <w:name w:val="Revision"/>
    <w:hidden/>
    <w:uiPriority w:val="99"/>
    <w:semiHidden/>
    <w:rsid w:val="00BF3E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851297">
      <w:bodyDiv w:val="1"/>
      <w:marLeft w:val="0"/>
      <w:marRight w:val="0"/>
      <w:marTop w:val="0"/>
      <w:marBottom w:val="0"/>
      <w:divBdr>
        <w:top w:val="none" w:sz="0" w:space="0" w:color="auto"/>
        <w:left w:val="none" w:sz="0" w:space="0" w:color="auto"/>
        <w:bottom w:val="none" w:sz="0" w:space="0" w:color="auto"/>
        <w:right w:val="none" w:sz="0" w:space="0" w:color="auto"/>
      </w:divBdr>
    </w:div>
    <w:div w:id="468397345">
      <w:bodyDiv w:val="1"/>
      <w:marLeft w:val="0"/>
      <w:marRight w:val="0"/>
      <w:marTop w:val="0"/>
      <w:marBottom w:val="0"/>
      <w:divBdr>
        <w:top w:val="none" w:sz="0" w:space="0" w:color="auto"/>
        <w:left w:val="none" w:sz="0" w:space="0" w:color="auto"/>
        <w:bottom w:val="none" w:sz="0" w:space="0" w:color="auto"/>
        <w:right w:val="none" w:sz="0" w:space="0" w:color="auto"/>
      </w:divBdr>
    </w:div>
    <w:div w:id="1338118703">
      <w:bodyDiv w:val="1"/>
      <w:marLeft w:val="0"/>
      <w:marRight w:val="0"/>
      <w:marTop w:val="0"/>
      <w:marBottom w:val="0"/>
      <w:divBdr>
        <w:top w:val="none" w:sz="0" w:space="0" w:color="auto"/>
        <w:left w:val="none" w:sz="0" w:space="0" w:color="auto"/>
        <w:bottom w:val="none" w:sz="0" w:space="0" w:color="auto"/>
        <w:right w:val="none" w:sz="0" w:space="0" w:color="auto"/>
      </w:divBdr>
    </w:div>
    <w:div w:id="208590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3699</TotalTime>
  <Pages>9</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lalwani</dc:creator>
  <cp:keywords/>
  <dc:description/>
  <cp:lastModifiedBy>khushi lalwani</cp:lastModifiedBy>
  <cp:revision>23</cp:revision>
  <dcterms:created xsi:type="dcterms:W3CDTF">2021-03-30T03:58:00Z</dcterms:created>
  <dcterms:modified xsi:type="dcterms:W3CDTF">2021-06-24T11:49:00Z</dcterms:modified>
</cp:coreProperties>
</file>